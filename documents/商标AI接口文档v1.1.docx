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F5" w:rsidRDefault="00166AF5">
      <w:pPr>
        <w:pStyle w:val="1"/>
        <w:jc w:val="center"/>
        <w:rPr>
          <w:ins w:id="0" w:author="LENOVO" w:date="2018-07-27T10:47:00Z"/>
        </w:rPr>
        <w:pPrChange w:id="1" w:author="LENOVO" w:date="2018-07-27T10:45:00Z">
          <w:pPr>
            <w:ind w:firstLine="480"/>
          </w:pPr>
        </w:pPrChange>
      </w:pPr>
      <w:ins w:id="2" w:author="LENOVO" w:date="2018-07-27T10:44:00Z">
        <w:r>
          <w:rPr>
            <w:rFonts w:hint="eastAsia"/>
          </w:rPr>
          <w:t>商标</w:t>
        </w:r>
      </w:ins>
      <w:ins w:id="3" w:author="LENOVO" w:date="2018-07-27T10:45:00Z">
        <w:r>
          <w:rPr>
            <w:rFonts w:hint="eastAsia"/>
          </w:rPr>
          <w:t>智能审核项目接口设计</w:t>
        </w:r>
      </w:ins>
    </w:p>
    <w:p w:rsidR="00F14E87" w:rsidRPr="00171A47" w:rsidRDefault="00F14E87" w:rsidP="00F14E87">
      <w:pPr>
        <w:pStyle w:val="ab"/>
        <w:rPr>
          <w:ins w:id="4" w:author="LENOVO" w:date="2018-07-27T10:47:00Z"/>
          <w:rFonts w:ascii="Times New Roman" w:eastAsiaTheme="majorEastAsia" w:hAnsi="Times New Roman" w:cs="Times New Roman"/>
          <w:color w:val="auto"/>
        </w:rPr>
      </w:pPr>
      <w:ins w:id="5" w:author="LENOVO" w:date="2018-07-27T10:47:00Z">
        <w:r w:rsidRPr="00171A47">
          <w:rPr>
            <w:rFonts w:ascii="Times New Roman" w:eastAsiaTheme="majorEastAsia" w:hAnsi="Times New Roman" w:cs="Times New Roman"/>
            <w:color w:val="auto"/>
          </w:rPr>
          <w:t>修改记录</w:t>
        </w:r>
      </w:ins>
    </w:p>
    <w:p w:rsidR="00F14E87" w:rsidRPr="00171A47" w:rsidRDefault="00F14E87" w:rsidP="00F14E87">
      <w:pPr>
        <w:pStyle w:val="ab"/>
        <w:rPr>
          <w:ins w:id="6" w:author="LENOVO" w:date="2018-07-27T10:47:00Z"/>
          <w:rFonts w:ascii="Times New Roman" w:eastAsiaTheme="majorEastAsia" w:hAnsi="Times New Roman" w:cs="Times New Roman"/>
          <w:color w:val="auto"/>
        </w:rPr>
      </w:pPr>
    </w:p>
    <w:tbl>
      <w:tblPr>
        <w:tblW w:w="85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Change w:id="7" w:author="LENOVO" w:date="2018-07-27T10:47:00Z">
          <w:tblPr>
            <w:tblW w:w="85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PrChange>
      </w:tblPr>
      <w:tblGrid>
        <w:gridCol w:w="669"/>
        <w:gridCol w:w="1424"/>
        <w:gridCol w:w="2687"/>
        <w:gridCol w:w="1701"/>
        <w:gridCol w:w="2029"/>
        <w:tblGridChange w:id="8">
          <w:tblGrid>
            <w:gridCol w:w="669"/>
            <w:gridCol w:w="851"/>
            <w:gridCol w:w="573"/>
            <w:gridCol w:w="2687"/>
            <w:gridCol w:w="1701"/>
            <w:gridCol w:w="2029"/>
          </w:tblGrid>
        </w:tblGridChange>
      </w:tblGrid>
      <w:tr w:rsidR="00F14E87" w:rsidRPr="00171A47" w:rsidTr="00F14E87">
        <w:trPr>
          <w:trHeight w:val="570"/>
          <w:ins w:id="9" w:author="LENOVO" w:date="2018-07-27T10:47:00Z"/>
          <w:trPrChange w:id="10" w:author="LENOVO" w:date="2018-07-27T10:47:00Z">
            <w:trPr>
              <w:trHeight w:val="570"/>
            </w:trPr>
          </w:trPrChange>
        </w:trPr>
        <w:tc>
          <w:tcPr>
            <w:tcW w:w="669" w:type="dxa"/>
            <w:shd w:val="clear" w:color="auto" w:fill="C0C0C0"/>
            <w:vAlign w:val="center"/>
            <w:tcPrChange w:id="11" w:author="LENOVO" w:date="2018-07-27T10:47:00Z">
              <w:tcPr>
                <w:tcW w:w="669" w:type="dxa"/>
                <w:shd w:val="clear" w:color="auto" w:fill="C0C0C0"/>
                <w:vAlign w:val="center"/>
              </w:tcPr>
            </w:tcPrChange>
          </w:tcPr>
          <w:p w:rsidR="00F14E87" w:rsidRPr="00171A47" w:rsidRDefault="00F14E87" w:rsidP="007A3446">
            <w:pPr>
              <w:jc w:val="center"/>
              <w:rPr>
                <w:ins w:id="12" w:author="LENOVO" w:date="2018-07-27T10:47:00Z"/>
                <w:rFonts w:ascii="Times New Roman" w:eastAsiaTheme="majorEastAsia" w:hAnsi="Times New Roman" w:cs="Times New Roman"/>
              </w:rPr>
            </w:pPr>
            <w:ins w:id="13" w:author="LENOVO" w:date="2018-07-27T10:47:00Z">
              <w:r w:rsidRPr="00171A47">
                <w:rPr>
                  <w:rFonts w:ascii="Times New Roman" w:eastAsiaTheme="majorEastAsia" w:hAnsi="Times New Roman" w:cs="Times New Roman"/>
                </w:rPr>
                <w:t>No</w:t>
              </w:r>
            </w:ins>
          </w:p>
        </w:tc>
        <w:tc>
          <w:tcPr>
            <w:tcW w:w="1424" w:type="dxa"/>
            <w:shd w:val="clear" w:color="auto" w:fill="C0C0C0"/>
            <w:vAlign w:val="center"/>
            <w:tcPrChange w:id="14" w:author="LENOVO" w:date="2018-07-27T10:47:00Z">
              <w:tcPr>
                <w:tcW w:w="851" w:type="dxa"/>
                <w:shd w:val="clear" w:color="auto" w:fill="C0C0C0"/>
                <w:vAlign w:val="center"/>
              </w:tcPr>
            </w:tcPrChange>
          </w:tcPr>
          <w:p w:rsidR="00F14E87" w:rsidRPr="00171A47" w:rsidRDefault="00F14E87" w:rsidP="007A3446">
            <w:pPr>
              <w:jc w:val="center"/>
              <w:rPr>
                <w:ins w:id="15" w:author="LENOVO" w:date="2018-07-27T10:47:00Z"/>
                <w:rFonts w:ascii="Times New Roman" w:eastAsiaTheme="majorEastAsia" w:hAnsi="Times New Roman" w:cs="Times New Roman"/>
              </w:rPr>
            </w:pPr>
            <w:ins w:id="16" w:author="LENOVO" w:date="2018-07-27T10:47:00Z">
              <w:r w:rsidRPr="00171A47">
                <w:rPr>
                  <w:rFonts w:ascii="Times New Roman" w:eastAsiaTheme="majorEastAsia" w:hAnsi="Times New Roman" w:cs="Times New Roman"/>
                </w:rPr>
                <w:t>修改后</w:t>
              </w:r>
            </w:ins>
          </w:p>
          <w:p w:rsidR="00F14E87" w:rsidRPr="00171A47" w:rsidRDefault="00F14E87" w:rsidP="007A3446">
            <w:pPr>
              <w:jc w:val="center"/>
              <w:rPr>
                <w:ins w:id="17" w:author="LENOVO" w:date="2018-07-27T10:47:00Z"/>
                <w:rFonts w:ascii="Times New Roman" w:eastAsiaTheme="majorEastAsia" w:hAnsi="Times New Roman" w:cs="Times New Roman"/>
              </w:rPr>
            </w:pPr>
            <w:ins w:id="18" w:author="LENOVO" w:date="2018-07-27T10:47:00Z">
              <w:r w:rsidRPr="00171A47">
                <w:rPr>
                  <w:rFonts w:ascii="Times New Roman" w:eastAsiaTheme="majorEastAsia" w:hAnsi="Times New Roman" w:cs="Times New Roman"/>
                </w:rPr>
                <w:t>版本号</w:t>
              </w:r>
            </w:ins>
          </w:p>
        </w:tc>
        <w:tc>
          <w:tcPr>
            <w:tcW w:w="2687" w:type="dxa"/>
            <w:shd w:val="clear" w:color="auto" w:fill="C0C0C0"/>
            <w:vAlign w:val="center"/>
            <w:tcPrChange w:id="19" w:author="LENOVO" w:date="2018-07-27T10:47:00Z">
              <w:tcPr>
                <w:tcW w:w="3260" w:type="dxa"/>
                <w:gridSpan w:val="2"/>
                <w:shd w:val="clear" w:color="auto" w:fill="C0C0C0"/>
                <w:vAlign w:val="center"/>
              </w:tcPr>
            </w:tcPrChange>
          </w:tcPr>
          <w:p w:rsidR="00F14E87" w:rsidRPr="00171A47" w:rsidRDefault="00F14E87" w:rsidP="007A3446">
            <w:pPr>
              <w:jc w:val="center"/>
              <w:rPr>
                <w:ins w:id="20" w:author="LENOVO" w:date="2018-07-27T10:47:00Z"/>
                <w:rFonts w:ascii="Times New Roman" w:eastAsiaTheme="majorEastAsia" w:hAnsi="Times New Roman" w:cs="Times New Roman"/>
              </w:rPr>
            </w:pPr>
            <w:ins w:id="21" w:author="LENOVO" w:date="2018-07-27T10:47:00Z">
              <w:r w:rsidRPr="00171A47">
                <w:rPr>
                  <w:rFonts w:ascii="Times New Roman" w:eastAsiaTheme="majorEastAsia" w:hAnsi="Times New Roman" w:cs="Times New Roman"/>
                </w:rPr>
                <w:t>修改内容简介</w:t>
              </w:r>
            </w:ins>
          </w:p>
        </w:tc>
        <w:tc>
          <w:tcPr>
            <w:tcW w:w="1701" w:type="dxa"/>
            <w:shd w:val="clear" w:color="auto" w:fill="C0C0C0"/>
            <w:vAlign w:val="center"/>
            <w:tcPrChange w:id="22" w:author="LENOVO" w:date="2018-07-27T10:47:00Z">
              <w:tcPr>
                <w:tcW w:w="1701" w:type="dxa"/>
                <w:shd w:val="clear" w:color="auto" w:fill="C0C0C0"/>
                <w:vAlign w:val="center"/>
              </w:tcPr>
            </w:tcPrChange>
          </w:tcPr>
          <w:p w:rsidR="00F14E87" w:rsidRPr="00171A47" w:rsidRDefault="00F14E87" w:rsidP="007A3446">
            <w:pPr>
              <w:jc w:val="center"/>
              <w:rPr>
                <w:ins w:id="23" w:author="LENOVO" w:date="2018-07-27T10:47:00Z"/>
                <w:rFonts w:ascii="Times New Roman" w:eastAsiaTheme="majorEastAsia" w:hAnsi="Times New Roman" w:cs="Times New Roman"/>
              </w:rPr>
            </w:pPr>
            <w:ins w:id="24" w:author="LENOVO" w:date="2018-07-27T10:47:00Z">
              <w:r w:rsidRPr="00171A47">
                <w:rPr>
                  <w:rFonts w:ascii="Times New Roman" w:eastAsiaTheme="majorEastAsia" w:hAnsi="Times New Roman" w:cs="Times New Roman"/>
                </w:rPr>
                <w:t>修改日期</w:t>
              </w:r>
            </w:ins>
          </w:p>
        </w:tc>
        <w:tc>
          <w:tcPr>
            <w:tcW w:w="2029" w:type="dxa"/>
            <w:shd w:val="clear" w:color="auto" w:fill="C0C0C0"/>
            <w:vAlign w:val="center"/>
            <w:tcPrChange w:id="25" w:author="LENOVO" w:date="2018-07-27T10:47:00Z">
              <w:tcPr>
                <w:tcW w:w="2029" w:type="dxa"/>
                <w:shd w:val="clear" w:color="auto" w:fill="C0C0C0"/>
                <w:vAlign w:val="center"/>
              </w:tcPr>
            </w:tcPrChange>
          </w:tcPr>
          <w:p w:rsidR="00F14E87" w:rsidRPr="00171A47" w:rsidRDefault="00F14E87" w:rsidP="007A3446">
            <w:pPr>
              <w:jc w:val="center"/>
              <w:rPr>
                <w:ins w:id="26" w:author="LENOVO" w:date="2018-07-27T10:47:00Z"/>
                <w:rFonts w:ascii="Times New Roman" w:eastAsiaTheme="majorEastAsia" w:hAnsi="Times New Roman" w:cs="Times New Roman"/>
              </w:rPr>
            </w:pPr>
            <w:ins w:id="27" w:author="LENOVO" w:date="2018-07-27T10:47:00Z">
              <w:r w:rsidRPr="00171A47">
                <w:rPr>
                  <w:rFonts w:ascii="Times New Roman" w:eastAsiaTheme="majorEastAsia" w:hAnsi="Times New Roman" w:cs="Times New Roman"/>
                </w:rPr>
                <w:t>修改人</w:t>
              </w:r>
            </w:ins>
          </w:p>
        </w:tc>
      </w:tr>
      <w:tr w:rsidR="00F14E87" w:rsidRPr="00171A47" w:rsidTr="00F14E87">
        <w:trPr>
          <w:trHeight w:val="120"/>
          <w:ins w:id="28" w:author="LENOVO" w:date="2018-07-27T10:47:00Z"/>
          <w:trPrChange w:id="29" w:author="LENOVO" w:date="2018-07-27T10:47:00Z">
            <w:trPr>
              <w:trHeight w:val="351"/>
            </w:trPr>
          </w:trPrChange>
        </w:trPr>
        <w:tc>
          <w:tcPr>
            <w:tcW w:w="669" w:type="dxa"/>
            <w:tcBorders>
              <w:bottom w:val="single" w:sz="4" w:space="0" w:color="auto"/>
            </w:tcBorders>
            <w:tcPrChange w:id="30" w:author="LENOVO" w:date="2018-07-27T10:47:00Z">
              <w:tcPr>
                <w:tcW w:w="669" w:type="dxa"/>
              </w:tcPr>
            </w:tcPrChange>
          </w:tcPr>
          <w:p w:rsidR="00F14E87" w:rsidRPr="00171A47" w:rsidRDefault="00F14E87" w:rsidP="007A3446">
            <w:pPr>
              <w:jc w:val="center"/>
              <w:rPr>
                <w:ins w:id="31" w:author="LENOVO" w:date="2018-07-27T10:47:00Z"/>
                <w:rFonts w:ascii="Times New Roman" w:eastAsiaTheme="majorEastAsia" w:hAnsi="Times New Roman" w:cs="Times New Roman"/>
              </w:rPr>
            </w:pPr>
            <w:ins w:id="32" w:author="LENOVO" w:date="2018-07-27T10:47:00Z">
              <w:r w:rsidRPr="00171A47">
                <w:rPr>
                  <w:rFonts w:ascii="Times New Roman" w:eastAsiaTheme="majorEastAsia" w:hAnsi="Times New Roman" w:cs="Times New Roman"/>
                </w:rPr>
                <w:t>1</w:t>
              </w:r>
            </w:ins>
          </w:p>
        </w:tc>
        <w:tc>
          <w:tcPr>
            <w:tcW w:w="1424" w:type="dxa"/>
            <w:tcBorders>
              <w:bottom w:val="single" w:sz="4" w:space="0" w:color="auto"/>
            </w:tcBorders>
            <w:tcPrChange w:id="33" w:author="LENOVO" w:date="2018-07-27T10:47:00Z">
              <w:tcPr>
                <w:tcW w:w="851" w:type="dxa"/>
              </w:tcPr>
            </w:tcPrChange>
          </w:tcPr>
          <w:p w:rsidR="00F14E87" w:rsidRPr="00171A47" w:rsidRDefault="00F14E87" w:rsidP="007A3446">
            <w:pPr>
              <w:jc w:val="center"/>
              <w:rPr>
                <w:ins w:id="34" w:author="LENOVO" w:date="2018-07-27T10:47:00Z"/>
                <w:rFonts w:ascii="Times New Roman" w:eastAsiaTheme="majorEastAsia" w:hAnsi="Times New Roman" w:cs="Times New Roman"/>
              </w:rPr>
            </w:pPr>
            <w:ins w:id="35" w:author="LENOVO" w:date="2018-07-27T10:47:00Z">
              <w:r w:rsidRPr="00171A47">
                <w:rPr>
                  <w:rFonts w:ascii="Times New Roman" w:eastAsiaTheme="majorEastAsia" w:hAnsi="Times New Roman" w:cs="Times New Roman"/>
                </w:rPr>
                <w:t>V1.0</w:t>
              </w:r>
            </w:ins>
          </w:p>
        </w:tc>
        <w:tc>
          <w:tcPr>
            <w:tcW w:w="2687" w:type="dxa"/>
            <w:tcBorders>
              <w:bottom w:val="single" w:sz="4" w:space="0" w:color="auto"/>
            </w:tcBorders>
            <w:tcPrChange w:id="36" w:author="LENOVO" w:date="2018-07-27T10:47:00Z">
              <w:tcPr>
                <w:tcW w:w="3260" w:type="dxa"/>
                <w:gridSpan w:val="2"/>
              </w:tcPr>
            </w:tcPrChange>
          </w:tcPr>
          <w:p w:rsidR="00F14E87" w:rsidRPr="00171A47" w:rsidRDefault="00F14E87" w:rsidP="007A3446">
            <w:pPr>
              <w:jc w:val="center"/>
              <w:rPr>
                <w:ins w:id="37" w:author="LENOVO" w:date="2018-07-27T10:47:00Z"/>
                <w:rFonts w:ascii="Times New Roman" w:eastAsiaTheme="majorEastAsia" w:hAnsi="Times New Roman" w:cs="Times New Roman"/>
              </w:rPr>
            </w:pPr>
            <w:ins w:id="38" w:author="LENOVO" w:date="2018-07-27T10:47:00Z">
              <w:r>
                <w:rPr>
                  <w:rFonts w:ascii="Times New Roman" w:eastAsiaTheme="majorEastAsia" w:hAnsi="Times New Roman" w:cs="Times New Roman"/>
                </w:rPr>
                <w:t>收到</w:t>
              </w:r>
              <w:r w:rsidRPr="00171A47">
                <w:rPr>
                  <w:rFonts w:ascii="Times New Roman" w:eastAsiaTheme="majorEastAsia" w:hAnsi="Times New Roman" w:cs="Times New Roman"/>
                </w:rPr>
                <w:t>初稿</w:t>
              </w:r>
            </w:ins>
          </w:p>
        </w:tc>
        <w:tc>
          <w:tcPr>
            <w:tcW w:w="1701" w:type="dxa"/>
            <w:tcBorders>
              <w:bottom w:val="single" w:sz="4" w:space="0" w:color="auto"/>
            </w:tcBorders>
            <w:tcPrChange w:id="39" w:author="LENOVO" w:date="2018-07-27T10:47:00Z">
              <w:tcPr>
                <w:tcW w:w="1701" w:type="dxa"/>
              </w:tcPr>
            </w:tcPrChange>
          </w:tcPr>
          <w:p w:rsidR="00F14E87" w:rsidRPr="00171A47" w:rsidRDefault="00F14E87" w:rsidP="007A3446">
            <w:pPr>
              <w:jc w:val="center"/>
              <w:rPr>
                <w:ins w:id="40" w:author="LENOVO" w:date="2018-07-27T10:47:00Z"/>
                <w:rFonts w:ascii="Times New Roman" w:eastAsiaTheme="majorEastAsia" w:hAnsi="Times New Roman" w:cs="Times New Roman"/>
              </w:rPr>
            </w:pPr>
            <w:ins w:id="41" w:author="LENOVO" w:date="2018-07-27T10:47:00Z">
              <w:r>
                <w:rPr>
                  <w:rFonts w:ascii="Times New Roman" w:eastAsiaTheme="majorEastAsia" w:hAnsi="Times New Roman" w:cs="Times New Roman"/>
                </w:rPr>
                <w:t>201</w:t>
              </w:r>
              <w:r>
                <w:rPr>
                  <w:rFonts w:ascii="Times New Roman" w:eastAsiaTheme="majorEastAsia" w:hAnsi="Times New Roman" w:cs="Times New Roman" w:hint="eastAsia"/>
                </w:rPr>
                <w:t>8</w:t>
              </w:r>
              <w:r>
                <w:rPr>
                  <w:rFonts w:ascii="Times New Roman" w:eastAsiaTheme="majorEastAsia" w:hAnsi="Times New Roman" w:cs="Times New Roman"/>
                </w:rPr>
                <w:t>-07-2</w:t>
              </w:r>
              <w:r>
                <w:rPr>
                  <w:rFonts w:ascii="Times New Roman" w:eastAsiaTheme="majorEastAsia" w:hAnsi="Times New Roman" w:cs="Times New Roman" w:hint="eastAsia"/>
                </w:rPr>
                <w:t>5</w:t>
              </w:r>
            </w:ins>
          </w:p>
        </w:tc>
        <w:tc>
          <w:tcPr>
            <w:tcW w:w="2029" w:type="dxa"/>
            <w:tcBorders>
              <w:bottom w:val="single" w:sz="4" w:space="0" w:color="auto"/>
            </w:tcBorders>
            <w:tcPrChange w:id="42" w:author="LENOVO" w:date="2018-07-27T10:47:00Z">
              <w:tcPr>
                <w:tcW w:w="2029" w:type="dxa"/>
              </w:tcPr>
            </w:tcPrChange>
          </w:tcPr>
          <w:p w:rsidR="00F14E87" w:rsidRPr="00171A47" w:rsidRDefault="00F14E87" w:rsidP="007A3446">
            <w:pPr>
              <w:jc w:val="center"/>
              <w:rPr>
                <w:ins w:id="43" w:author="LENOVO" w:date="2018-07-27T10:47:00Z"/>
                <w:rFonts w:ascii="Times New Roman" w:eastAsiaTheme="majorEastAsia" w:hAnsi="Times New Roman" w:cs="Times New Roman"/>
              </w:rPr>
            </w:pPr>
          </w:p>
        </w:tc>
      </w:tr>
      <w:tr w:rsidR="00F14E87" w:rsidRPr="00171A47" w:rsidTr="00F14E87">
        <w:trPr>
          <w:trHeight w:val="300"/>
        </w:trPr>
        <w:tc>
          <w:tcPr>
            <w:tcW w:w="669" w:type="dxa"/>
            <w:tcBorders>
              <w:top w:val="single" w:sz="4" w:space="0" w:color="auto"/>
            </w:tcBorders>
          </w:tcPr>
          <w:p w:rsidR="00F14E87" w:rsidRPr="00171A47" w:rsidRDefault="00F14E87" w:rsidP="007A3446">
            <w:pPr>
              <w:jc w:val="center"/>
              <w:rPr>
                <w:rFonts w:ascii="Times New Roman" w:eastAsiaTheme="majorEastAsia" w:hAnsi="Times New Roman" w:cs="Times New Roman"/>
              </w:rPr>
            </w:pPr>
            <w:ins w:id="44" w:author="LENOVO" w:date="2018-07-27T10:48:00Z">
              <w:r>
                <w:rPr>
                  <w:rFonts w:ascii="Times New Roman" w:eastAsiaTheme="majorEastAsia" w:hAnsi="Times New Roman" w:cs="Times New Roman" w:hint="eastAsia"/>
                </w:rPr>
                <w:t>2</w:t>
              </w:r>
            </w:ins>
          </w:p>
        </w:tc>
        <w:tc>
          <w:tcPr>
            <w:tcW w:w="1424" w:type="dxa"/>
            <w:tcBorders>
              <w:top w:val="single" w:sz="4" w:space="0" w:color="auto"/>
            </w:tcBorders>
          </w:tcPr>
          <w:p w:rsidR="00F14E87" w:rsidRPr="00171A47" w:rsidRDefault="00F14E87" w:rsidP="007A3446">
            <w:pPr>
              <w:jc w:val="center"/>
              <w:rPr>
                <w:rFonts w:ascii="Times New Roman" w:eastAsiaTheme="majorEastAsia" w:hAnsi="Times New Roman" w:cs="Times New Roman"/>
              </w:rPr>
            </w:pPr>
            <w:ins w:id="45" w:author="LENOVO" w:date="2018-07-27T10:48:00Z">
              <w:r>
                <w:rPr>
                  <w:rFonts w:ascii="Times New Roman" w:eastAsiaTheme="majorEastAsia" w:hAnsi="Times New Roman" w:cs="Times New Roman" w:hint="eastAsia"/>
                </w:rPr>
                <w:t>V1.1</w:t>
              </w:r>
            </w:ins>
          </w:p>
        </w:tc>
        <w:tc>
          <w:tcPr>
            <w:tcW w:w="2687" w:type="dxa"/>
            <w:tcBorders>
              <w:top w:val="single" w:sz="4" w:space="0" w:color="auto"/>
            </w:tcBorders>
          </w:tcPr>
          <w:p w:rsidR="00F14E87" w:rsidRDefault="00F14E87" w:rsidP="007A3446">
            <w:pPr>
              <w:jc w:val="center"/>
              <w:rPr>
                <w:rFonts w:ascii="Times New Roman" w:eastAsiaTheme="majorEastAsia" w:hAnsi="Times New Roman" w:cs="Times New Roman"/>
              </w:rPr>
            </w:pPr>
            <w:ins w:id="46" w:author="LENOVO" w:date="2018-07-27T10:48:00Z">
              <w:r>
                <w:rPr>
                  <w:rFonts w:ascii="Times New Roman" w:eastAsiaTheme="majorEastAsia" w:hAnsi="Times New Roman" w:cs="Times New Roman"/>
                </w:rPr>
                <w:t>修正实现方案为</w:t>
              </w:r>
              <w:r>
                <w:rPr>
                  <w:rFonts w:ascii="Times New Roman" w:eastAsiaTheme="majorEastAsia" w:hAnsi="Times New Roman" w:cs="Times New Roman" w:hint="eastAsia"/>
                </w:rPr>
                <w:t>HTTP</w:t>
              </w:r>
              <w:r>
                <w:rPr>
                  <w:rFonts w:ascii="Times New Roman" w:eastAsiaTheme="majorEastAsia" w:hAnsi="Times New Roman" w:cs="Times New Roman" w:hint="eastAsia"/>
                </w:rPr>
                <w:t>的</w:t>
              </w:r>
              <w:r>
                <w:rPr>
                  <w:rFonts w:ascii="Times New Roman" w:eastAsiaTheme="majorEastAsia" w:hAnsi="Times New Roman" w:cs="Times New Roman" w:hint="eastAsia"/>
                </w:rPr>
                <w:t>Rest</w:t>
              </w:r>
            </w:ins>
            <w:ins w:id="47" w:author="LENOVO" w:date="2018-07-27T10:49:00Z">
              <w:r>
                <w:rPr>
                  <w:rFonts w:ascii="Times New Roman" w:eastAsiaTheme="majorEastAsia" w:hAnsi="Times New Roman" w:cs="Times New Roman" w:hint="eastAsia"/>
                </w:rPr>
                <w:t>接口；增加近似商标检索的</w:t>
              </w:r>
              <w:r>
                <w:rPr>
                  <w:rFonts w:ascii="Times New Roman" w:eastAsiaTheme="majorEastAsia" w:hAnsi="Times New Roman" w:cs="Times New Roman" w:hint="eastAsia"/>
                </w:rPr>
                <w:t>Rest</w:t>
              </w:r>
              <w:r>
                <w:rPr>
                  <w:rFonts w:ascii="Times New Roman" w:eastAsiaTheme="majorEastAsia" w:hAnsi="Times New Roman" w:cs="Times New Roman" w:hint="eastAsia"/>
                </w:rPr>
                <w:t>接口设计，并对应增加、修改部分实体类的设计</w:t>
              </w:r>
            </w:ins>
          </w:p>
        </w:tc>
        <w:tc>
          <w:tcPr>
            <w:tcW w:w="1701" w:type="dxa"/>
            <w:tcBorders>
              <w:top w:val="single" w:sz="4" w:space="0" w:color="auto"/>
            </w:tcBorders>
          </w:tcPr>
          <w:p w:rsidR="00F14E87" w:rsidRDefault="00F14E87" w:rsidP="007A3446">
            <w:pPr>
              <w:jc w:val="center"/>
              <w:rPr>
                <w:rFonts w:ascii="Times New Roman" w:eastAsiaTheme="majorEastAsia" w:hAnsi="Times New Roman" w:cs="Times New Roman"/>
              </w:rPr>
            </w:pPr>
            <w:ins w:id="48" w:author="LENOVO" w:date="2018-07-27T10:49:00Z">
              <w:r>
                <w:rPr>
                  <w:rFonts w:ascii="Times New Roman" w:eastAsiaTheme="majorEastAsia" w:hAnsi="Times New Roman" w:cs="Times New Roman" w:hint="eastAsia"/>
                </w:rPr>
                <w:t>2018-07-27</w:t>
              </w:r>
            </w:ins>
          </w:p>
        </w:tc>
        <w:tc>
          <w:tcPr>
            <w:tcW w:w="2029" w:type="dxa"/>
            <w:tcBorders>
              <w:top w:val="single" w:sz="4" w:space="0" w:color="auto"/>
            </w:tcBorders>
          </w:tcPr>
          <w:p w:rsidR="00F14E87" w:rsidRPr="00171A47" w:rsidRDefault="00F14E87" w:rsidP="007A3446">
            <w:pPr>
              <w:jc w:val="center"/>
              <w:rPr>
                <w:rFonts w:ascii="Times New Roman" w:eastAsiaTheme="majorEastAsia" w:hAnsi="Times New Roman" w:cs="Times New Roman"/>
              </w:rPr>
            </w:pPr>
            <w:ins w:id="49" w:author="LENOVO" w:date="2018-07-27T10:49:00Z">
              <w:r>
                <w:rPr>
                  <w:rFonts w:ascii="Times New Roman" w:eastAsiaTheme="majorEastAsia" w:hAnsi="Times New Roman" w:cs="Times New Roman"/>
                </w:rPr>
                <w:t>李先耀</w:t>
              </w:r>
            </w:ins>
          </w:p>
        </w:tc>
      </w:tr>
    </w:tbl>
    <w:p w:rsidR="00F14E87" w:rsidRPr="00F14E87" w:rsidRDefault="00F14E87">
      <w:pPr>
        <w:rPr>
          <w:ins w:id="50" w:author="LENOVO" w:date="2018-07-27T10:44:00Z"/>
        </w:rPr>
        <w:pPrChange w:id="51" w:author="LENOVO" w:date="2018-07-27T10:47:00Z">
          <w:pPr>
            <w:ind w:firstLine="480"/>
          </w:pPr>
        </w:pPrChange>
      </w:pPr>
    </w:p>
    <w:p w:rsidR="005015DE" w:rsidRDefault="005015DE">
      <w:pPr>
        <w:widowControl/>
        <w:jc w:val="left"/>
        <w:rPr>
          <w:ins w:id="52" w:author="LENOVO" w:date="2018-07-27T11:07:00Z"/>
          <w:b/>
          <w:bCs/>
          <w:kern w:val="44"/>
          <w:sz w:val="44"/>
          <w:szCs w:val="44"/>
        </w:rPr>
      </w:pPr>
      <w:ins w:id="53" w:author="LENOVO" w:date="2018-07-27T11:07:00Z">
        <w:r>
          <w:br w:type="page"/>
        </w:r>
      </w:ins>
    </w:p>
    <w:p w:rsidR="00FE0D67" w:rsidRDefault="00F14E87">
      <w:pPr>
        <w:pStyle w:val="1"/>
        <w:numPr>
          <w:ilvl w:val="0"/>
          <w:numId w:val="2"/>
        </w:numPr>
        <w:spacing w:before="0" w:after="0"/>
        <w:rPr>
          <w:ins w:id="54" w:author="LENOVO" w:date="2018-07-27T10:43:00Z"/>
        </w:rPr>
        <w:pPrChange w:id="55" w:author="LENOVO" w:date="2018-07-27T11:42:00Z">
          <w:pPr>
            <w:ind w:firstLine="480"/>
          </w:pPr>
        </w:pPrChange>
      </w:pPr>
      <w:ins w:id="56" w:author="LENOVO" w:date="2018-07-27T10:48:00Z">
        <w:r>
          <w:rPr>
            <w:rFonts w:hint="eastAsia"/>
          </w:rPr>
          <w:lastRenderedPageBreak/>
          <w:t>实现方案简述</w:t>
        </w:r>
      </w:ins>
    </w:p>
    <w:p w:rsidR="006A3BB5" w:rsidRPr="006A3BB5" w:rsidDel="00A224D5" w:rsidRDefault="008D3C48" w:rsidP="006A3BB5">
      <w:pPr>
        <w:ind w:firstLine="480"/>
        <w:rPr>
          <w:del w:id="57" w:author="LENOVO" w:date="2018-07-27T11:31:00Z"/>
        </w:rPr>
      </w:pPr>
      <w:r>
        <w:t>双方模块通信采用基于</w:t>
      </w:r>
      <w:ins w:id="58" w:author="LENOVO" w:date="2018-07-26T22:01:00Z">
        <w:r w:rsidR="006A3BB5">
          <w:rPr>
            <w:rFonts w:hint="eastAsia"/>
          </w:rPr>
          <w:t>HTTP</w:t>
        </w:r>
      </w:ins>
      <w:del w:id="59" w:author="LENOVO" w:date="2018-07-26T22:01:00Z">
        <w:r w:rsidDel="006A3BB5">
          <w:delText>Thrift</w:delText>
        </w:r>
      </w:del>
      <w:r>
        <w:t>的</w:t>
      </w:r>
      <w:del w:id="60" w:author="LENOVO" w:date="2018-07-26T22:01:00Z">
        <w:r w:rsidDel="006A3BB5">
          <w:delText>RPC数据格式</w:delText>
        </w:r>
      </w:del>
      <w:ins w:id="61" w:author="LENOVO" w:date="2018-07-26T22:02:00Z">
        <w:r w:rsidR="006A3BB5">
          <w:t>R</w:t>
        </w:r>
        <w:r w:rsidR="006A3BB5">
          <w:rPr>
            <w:rFonts w:hint="eastAsia"/>
          </w:rPr>
          <w:t>EST接口</w:t>
        </w:r>
      </w:ins>
      <w:r>
        <w:t>实现</w:t>
      </w:r>
      <w:ins w:id="62" w:author="LENOVO" w:date="2018-07-26T22:02:00Z">
        <w:r w:rsidR="006A3BB5">
          <w:t>，交互的数据格式为</w:t>
        </w:r>
        <w:r w:rsidR="006A3BB5">
          <w:rPr>
            <w:rFonts w:hint="eastAsia"/>
          </w:rPr>
          <w:t>JSON格式。</w:t>
        </w:r>
      </w:ins>
      <w:del w:id="63" w:author="LENOVO" w:date="2018-07-26T22:02:00Z">
        <w:r w:rsidDel="006A3BB5">
          <w:delText>，为提高数据传输效率，将采用二进制数据作为信息载体，要求实体类必须可序列化。数据序列化和反序列化由Thrift内部实现，双方模块开发过程只需要与程序实体类进行交互。</w:delText>
        </w:r>
      </w:del>
      <w:ins w:id="64" w:author="LENOVO" w:date="2018-07-26T22:02:00Z">
        <w:r w:rsidR="006A3BB5">
          <w:t>从要求的业务场景出发，</w:t>
        </w:r>
        <w:r w:rsidR="006A3BB5">
          <w:rPr>
            <w:rFonts w:hint="eastAsia"/>
          </w:rPr>
          <w:t>JSON格式对复杂的结构化数据有良好的支持</w:t>
        </w:r>
        <w:r w:rsidR="006A3BB5">
          <w:t>，也易于解析，</w:t>
        </w:r>
      </w:ins>
      <w:r>
        <w:t>简化开发复杂度，减少人为错误的引入。</w:t>
      </w:r>
    </w:p>
    <w:p w:rsidR="00AB6A6F" w:rsidRDefault="00AB6A6F">
      <w:pPr>
        <w:rPr>
          <w:ins w:id="65" w:author="LENOVO" w:date="2018-07-26T22:10:00Z"/>
        </w:rPr>
        <w:pPrChange w:id="66" w:author="LENOVO" w:date="2018-07-27T11:42:00Z">
          <w:pPr>
            <w:ind w:firstLine="480"/>
          </w:pPr>
        </w:pPrChange>
      </w:pPr>
    </w:p>
    <w:p w:rsidR="00304D8E" w:rsidRPr="005D7A10" w:rsidRDefault="00AB6A6F">
      <w:pPr>
        <w:pStyle w:val="1"/>
        <w:spacing w:before="0" w:after="0"/>
        <w:rPr>
          <w:ins w:id="67" w:author="LENOVO" w:date="2018-07-27T11:05:00Z"/>
        </w:rPr>
        <w:pPrChange w:id="68" w:author="LENOVO" w:date="2018-07-27T11:42:00Z">
          <w:pPr>
            <w:pStyle w:val="1"/>
          </w:pPr>
        </w:pPrChange>
      </w:pPr>
      <w:r>
        <w:t>二、</w:t>
      </w:r>
      <w:r w:rsidR="0073030A">
        <w:rPr>
          <w:rFonts w:hint="eastAsia"/>
        </w:rPr>
        <w:t>restful</w:t>
      </w:r>
      <w:r>
        <w:t>接口设计</w:t>
      </w:r>
    </w:p>
    <w:p w:rsidR="00836ED6" w:rsidRDefault="00CE2A80">
      <w:pPr>
        <w:pStyle w:val="4"/>
        <w:spacing w:before="0" w:after="0"/>
        <w:rPr>
          <w:ins w:id="69" w:author="LENOVO" w:date="2018-07-26T23:39:00Z"/>
        </w:rPr>
        <w:pPrChange w:id="70" w:author="LENOVO" w:date="2018-07-27T11:08:00Z">
          <w:pPr>
            <w:numPr>
              <w:numId w:val="1"/>
            </w:numPr>
            <w:ind w:left="420" w:hanging="420"/>
          </w:pPr>
        </w:pPrChange>
      </w:pPr>
      <w:ins w:id="71" w:author="LENOVO" w:date="2018-07-27T11:02:00Z">
        <w:r>
          <w:rPr>
            <w:rFonts w:hint="eastAsia"/>
          </w:rPr>
          <w:t>2.1</w:t>
        </w:r>
      </w:ins>
      <w:ins w:id="72" w:author="LENOVO" w:date="2018-07-26T23:37:00Z">
        <w:r w:rsidR="00836ED6">
          <w:rPr>
            <w:rFonts w:hint="eastAsia"/>
          </w:rPr>
          <w:t>近似商标检索接口</w:t>
        </w:r>
      </w:ins>
    </w:p>
    <w:p w:rsidR="00836ED6" w:rsidRPr="005D7A10" w:rsidRDefault="005015DE">
      <w:pPr>
        <w:pStyle w:val="6"/>
        <w:spacing w:before="0" w:after="0"/>
        <w:rPr>
          <w:ins w:id="73" w:author="LENOVO" w:date="2018-07-26T23:40:00Z"/>
        </w:rPr>
        <w:pPrChange w:id="74" w:author="LENOVO" w:date="2018-07-27T11:08:00Z">
          <w:pPr/>
        </w:pPrChange>
      </w:pPr>
      <w:ins w:id="75" w:author="LENOVO" w:date="2018-07-27T11:07:00Z">
        <w:r w:rsidRPr="005D7A10">
          <w:rPr>
            <w:rFonts w:hint="eastAsia"/>
          </w:rPr>
          <w:t>2.1.1</w:t>
        </w:r>
      </w:ins>
      <w:ins w:id="76" w:author="LENOVO" w:date="2018-07-27T11:30:00Z">
        <w:r w:rsidR="00D9349E">
          <w:rPr>
            <w:rFonts w:hint="eastAsia"/>
          </w:rPr>
          <w:t>接口</w:t>
        </w:r>
      </w:ins>
      <w:ins w:id="77" w:author="LENOVO" w:date="2018-07-26T23:40:00Z">
        <w:r w:rsidRPr="005D7A10">
          <w:rPr>
            <w:rFonts w:hint="eastAsia"/>
          </w:rPr>
          <w:t>说明</w:t>
        </w:r>
      </w:ins>
    </w:p>
    <w:p w:rsidR="005015DE" w:rsidRDefault="00836ED6">
      <w:pPr>
        <w:ind w:firstLine="420"/>
        <w:rPr>
          <w:ins w:id="78" w:author="LENOVO" w:date="2018-07-27T11:08:00Z"/>
        </w:rPr>
        <w:pPrChange w:id="79" w:author="LENOVO" w:date="2018-07-27T11:08:00Z">
          <w:pPr/>
        </w:pPrChange>
      </w:pPr>
      <w:ins w:id="80" w:author="LENOVO" w:date="2018-07-26T23:39:00Z">
        <w:r>
          <w:rPr>
            <w:rFonts w:hint="eastAsia"/>
          </w:rPr>
          <w:t>近似商标检索</w:t>
        </w:r>
      </w:ins>
      <w:ins w:id="81" w:author="LENOVO" w:date="2018-07-26T23:40:00Z">
        <w:r>
          <w:rPr>
            <w:rFonts w:hint="eastAsia"/>
          </w:rPr>
          <w:t>分为两个部分处理：</w:t>
        </w:r>
        <w:r w:rsidRPr="002C62D1">
          <w:rPr>
            <w:rFonts w:hint="eastAsia"/>
            <w:u w:val="single"/>
            <w:rPrChange w:id="82" w:author="LENOVO" w:date="2018-07-27T11:30:00Z">
              <w:rPr>
                <w:rFonts w:hint="eastAsia"/>
              </w:rPr>
            </w:rPrChange>
          </w:rPr>
          <w:t>核心群组部分</w:t>
        </w:r>
        <w:r>
          <w:rPr>
            <w:rFonts w:hint="eastAsia"/>
          </w:rPr>
          <w:t>和</w:t>
        </w:r>
        <w:r w:rsidRPr="002C62D1">
          <w:rPr>
            <w:rFonts w:hint="eastAsia"/>
            <w:u w:val="single"/>
            <w:rPrChange w:id="83" w:author="LENOVO" w:date="2018-07-27T11:30:00Z">
              <w:rPr>
                <w:rFonts w:hint="eastAsia"/>
              </w:rPr>
            </w:rPrChange>
          </w:rPr>
          <w:t>非核心群组部分</w:t>
        </w:r>
        <w:r>
          <w:rPr>
            <w:rFonts w:hint="eastAsia"/>
          </w:rPr>
          <w:t>。两者的区别在于，核心群组</w:t>
        </w:r>
      </w:ins>
      <w:ins w:id="84" w:author="LENOVO" w:date="2018-07-26T23:41:00Z">
        <w:r>
          <w:rPr>
            <w:rFonts w:hint="eastAsia"/>
          </w:rPr>
          <w:t>是由请求方根据用户提交的商标判定，需要优先计算和返回的结果；而非核心</w:t>
        </w:r>
      </w:ins>
      <w:ins w:id="85" w:author="LENOVO" w:date="2018-07-26T23:42:00Z">
        <w:r>
          <w:rPr>
            <w:rFonts w:hint="eastAsia"/>
          </w:rPr>
          <w:t>群组，其初步定义则是45大类中除了核心群组以外的</w:t>
        </w:r>
        <w:proofErr w:type="gramStart"/>
        <w:r>
          <w:rPr>
            <w:rFonts w:hint="eastAsia"/>
          </w:rPr>
          <w:t>所有群</w:t>
        </w:r>
        <w:proofErr w:type="gramEnd"/>
        <w:r>
          <w:rPr>
            <w:rFonts w:hint="eastAsia"/>
          </w:rPr>
          <w:t>组</w:t>
        </w:r>
      </w:ins>
      <w:ins w:id="86" w:author="LENOVO" w:date="2018-07-27T10:51:00Z">
        <w:r w:rsidR="009C72B7">
          <w:rPr>
            <w:rFonts w:hint="eastAsia"/>
          </w:rPr>
          <w:t>，但实际</w:t>
        </w:r>
      </w:ins>
      <w:ins w:id="87" w:author="LENOVO" w:date="2018-07-27T10:52:00Z">
        <w:r w:rsidR="009C72B7">
          <w:rPr>
            <w:rFonts w:hint="eastAsia"/>
          </w:rPr>
          <w:t>检索时以请求中指定的类别为准。</w:t>
        </w:r>
      </w:ins>
      <w:ins w:id="88" w:author="LENOVO" w:date="2018-07-27T11:30:00Z">
        <w:r w:rsidR="002C62D1">
          <w:rPr>
            <w:rFonts w:hint="eastAsia"/>
          </w:rPr>
          <w:t>实际使用时，使用相同的请求实体类，填写不同的</w:t>
        </w:r>
      </w:ins>
      <w:ins w:id="89" w:author="LENOVO" w:date="2018-07-27T11:31:00Z">
        <w:r w:rsidR="002C62D1">
          <w:rPr>
            <w:rFonts w:hint="eastAsia"/>
          </w:rPr>
          <w:t>检索类别，发送向不同的接口。</w:t>
        </w:r>
      </w:ins>
    </w:p>
    <w:p w:rsidR="005015DE" w:rsidRPr="00836ED6" w:rsidDel="00D9349E" w:rsidRDefault="005015DE">
      <w:pPr>
        <w:pStyle w:val="6"/>
        <w:spacing w:before="0" w:after="0"/>
        <w:rPr>
          <w:del w:id="90" w:author="LENOVO" w:date="2018-07-27T11:30:00Z"/>
        </w:rPr>
        <w:pPrChange w:id="91" w:author="LENOVO" w:date="2018-07-27T11:08:00Z">
          <w:pPr/>
        </w:pPrChange>
      </w:pPr>
      <w:ins w:id="92" w:author="LENOVO" w:date="2018-07-27T11:08:00Z">
        <w:r>
          <w:rPr>
            <w:rFonts w:hint="eastAsia"/>
          </w:rPr>
          <w:t>2.1.2 restful接口定义</w:t>
        </w:r>
      </w:ins>
    </w:p>
    <w:p w:rsidR="00836ED6" w:rsidRDefault="00836ED6">
      <w:pPr>
        <w:pStyle w:val="6"/>
        <w:spacing w:before="0" w:after="0"/>
        <w:rPr>
          <w:ins w:id="93" w:author="LENOVO" w:date="2018-07-27T11:28:00Z"/>
        </w:rPr>
        <w:pPrChange w:id="94" w:author="LENOVO" w:date="2018-07-27T11:30:00Z">
          <w:pPr/>
        </w:pPrChange>
      </w:pPr>
    </w:p>
    <w:p w:rsidR="00EC6673" w:rsidRDefault="00EC6673">
      <w:pPr>
        <w:pStyle w:val="ac"/>
        <w:keepNext/>
        <w:jc w:val="center"/>
        <w:rPr>
          <w:ins w:id="95" w:author="LENOVO" w:date="2018-07-27T11:44:00Z"/>
        </w:rPr>
        <w:pPrChange w:id="96" w:author="LENOVO" w:date="2018-07-27T11:44:00Z">
          <w:pPr/>
        </w:pPrChange>
      </w:pPr>
      <w:ins w:id="97" w:author="LENOVO" w:date="2018-07-27T11:44:00Z">
        <w:r>
          <w:t>表格</w:t>
        </w:r>
        <w:r>
          <w:t xml:space="preserve"> </w:t>
        </w:r>
        <w:r>
          <w:rPr>
            <w:rFonts w:hint="eastAsia"/>
          </w:rPr>
          <w:t>2</w:t>
        </w:r>
        <w:r>
          <w:noBreakHyphen/>
        </w:r>
        <w:r>
          <w:fldChar w:fldCharType="begin"/>
        </w:r>
        <w:r>
          <w:instrText xml:space="preserve"> SEQ </w:instrText>
        </w:r>
        <w:r>
          <w:instrText>表格</w:instrText>
        </w:r>
        <w:r>
          <w:instrText xml:space="preserve"> \* ARABIC \s 1 </w:instrText>
        </w:r>
      </w:ins>
      <w:r>
        <w:fldChar w:fldCharType="separate"/>
      </w:r>
      <w:ins w:id="98" w:author="LENOVO" w:date="2018-07-27T11:44:00Z">
        <w:r>
          <w:rPr>
            <w:noProof/>
          </w:rPr>
          <w:t>1</w:t>
        </w:r>
        <w:r>
          <w:fldChar w:fldCharType="end"/>
        </w:r>
        <w:r>
          <w:rPr>
            <w:rFonts w:hint="eastAsia"/>
          </w:rPr>
          <w:t xml:space="preserve"> </w:t>
        </w:r>
        <w:r>
          <w:rPr>
            <w:rFonts w:hint="eastAsia"/>
          </w:rPr>
          <w:t>近似商标检索接口</w:t>
        </w:r>
        <w:r>
          <w:rPr>
            <w:rFonts w:hint="eastAsia"/>
          </w:rPr>
          <w:t>-</w:t>
        </w:r>
        <w:r>
          <w:rPr>
            <w:rFonts w:hint="eastAsia"/>
          </w:rPr>
          <w:t>核心群组的</w:t>
        </w:r>
        <w:r>
          <w:rPr>
            <w:rFonts w:hint="eastAsia"/>
          </w:rPr>
          <w:t>REST</w:t>
        </w:r>
        <w:r>
          <w:rPr>
            <w:rFonts w:hint="eastAsia"/>
          </w:rPr>
          <w:t>定义</w:t>
        </w:r>
      </w:ins>
    </w:p>
    <w:tbl>
      <w:tblPr>
        <w:tblStyle w:val="3-1"/>
        <w:tblW w:w="8755" w:type="dxa"/>
        <w:tblLayout w:type="fixed"/>
        <w:tblLook w:val="04A0" w:firstRow="1" w:lastRow="0" w:firstColumn="1" w:lastColumn="0" w:noHBand="0" w:noVBand="1"/>
      </w:tblPr>
      <w:tblGrid>
        <w:gridCol w:w="2074"/>
        <w:gridCol w:w="6681"/>
      </w:tblGrid>
      <w:tr w:rsidR="00491E63" w:rsidTr="007A3446">
        <w:trPr>
          <w:cnfStyle w:val="100000000000" w:firstRow="1" w:lastRow="0" w:firstColumn="0" w:lastColumn="0" w:oddVBand="0" w:evenVBand="0" w:oddHBand="0" w:evenHBand="0" w:firstRowFirstColumn="0" w:firstRowLastColumn="0" w:lastRowFirstColumn="0" w:lastRowLastColumn="0"/>
          <w:ins w:id="99"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Pr>
          <w:p w:rsidR="00491E63" w:rsidRDefault="00491E63" w:rsidP="007A3446">
            <w:pPr>
              <w:jc w:val="center"/>
              <w:rPr>
                <w:ins w:id="100" w:author="LENOVO" w:date="2018-07-27T11:28:00Z"/>
                <w:rFonts w:ascii="Times New Roman" w:eastAsia="宋体" w:hAnsi="Times New Roman" w:cs="Times New Roman"/>
                <w:kern w:val="0"/>
                <w:sz w:val="21"/>
                <w:szCs w:val="22"/>
              </w:rPr>
            </w:pPr>
            <w:ins w:id="101" w:author="LENOVO" w:date="2018-07-27T11:28:00Z">
              <w:r w:rsidRPr="00685481">
                <w:t>接口名称</w:t>
              </w:r>
            </w:ins>
          </w:p>
        </w:tc>
        <w:tc>
          <w:tcPr>
            <w:tcW w:w="6681" w:type="dxa"/>
          </w:tcPr>
          <w:p w:rsidR="00491E63" w:rsidRDefault="00491E63" w:rsidP="007A3446">
            <w:pPr>
              <w:jc w:val="center"/>
              <w:cnfStyle w:val="100000000000" w:firstRow="1" w:lastRow="0" w:firstColumn="0" w:lastColumn="0" w:oddVBand="0" w:evenVBand="0" w:oddHBand="0" w:evenHBand="0" w:firstRowFirstColumn="0" w:firstRowLastColumn="0" w:lastRowFirstColumn="0" w:lastRowLastColumn="0"/>
              <w:rPr>
                <w:ins w:id="102" w:author="LENOVO" w:date="2018-07-27T11:28:00Z"/>
                <w:rFonts w:ascii="Times New Roman" w:eastAsia="宋体" w:hAnsi="Times New Roman" w:cs="Times New Roman"/>
                <w:kern w:val="0"/>
                <w:sz w:val="21"/>
                <w:szCs w:val="22"/>
              </w:rPr>
            </w:pPr>
            <w:ins w:id="103" w:author="LENOVO" w:date="2018-07-27T11:28:00Z">
              <w:r>
                <w:rPr>
                  <w:rFonts w:ascii="Times New Roman" w:eastAsia="宋体" w:hAnsi="Times New Roman" w:cs="Times New Roman"/>
                  <w:kern w:val="0"/>
                  <w:sz w:val="21"/>
                  <w:szCs w:val="22"/>
                </w:rPr>
                <w:t>近似商标检索接口</w:t>
              </w:r>
              <w:r>
                <w:rPr>
                  <w:rFonts w:ascii="Times New Roman" w:eastAsia="宋体" w:hAnsi="Times New Roman" w:cs="Times New Roman" w:hint="eastAsia"/>
                  <w:kern w:val="0"/>
                  <w:sz w:val="21"/>
                  <w:szCs w:val="22"/>
                </w:rPr>
                <w:t>-</w:t>
              </w:r>
              <w:r>
                <w:rPr>
                  <w:rFonts w:ascii="Times New Roman" w:eastAsia="宋体" w:hAnsi="Times New Roman" w:cs="Times New Roman" w:hint="eastAsia"/>
                  <w:kern w:val="0"/>
                  <w:sz w:val="21"/>
                  <w:szCs w:val="22"/>
                </w:rPr>
                <w:t>核心群组</w:t>
              </w:r>
            </w:ins>
          </w:p>
        </w:tc>
      </w:tr>
      <w:tr w:rsidR="00491E63" w:rsidTr="007A3446">
        <w:trPr>
          <w:cnfStyle w:val="000000100000" w:firstRow="0" w:lastRow="0" w:firstColumn="0" w:lastColumn="0" w:oddVBand="0" w:evenVBand="0" w:oddHBand="1" w:evenHBand="0" w:firstRowFirstColumn="0" w:firstRowLastColumn="0" w:lastRowFirstColumn="0" w:lastRowLastColumn="0"/>
          <w:trHeight w:val="558"/>
          <w:ins w:id="104"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Pr>
          <w:p w:rsidR="00491E63" w:rsidRDefault="00491E63" w:rsidP="007A3446">
            <w:pPr>
              <w:jc w:val="center"/>
              <w:rPr>
                <w:ins w:id="105" w:author="LENOVO" w:date="2018-07-27T11:28:00Z"/>
                <w:rFonts w:ascii="Times New Roman" w:eastAsia="宋体" w:hAnsi="Times New Roman" w:cs="Times New Roman"/>
                <w:b w:val="0"/>
                <w:bCs w:val="0"/>
                <w:color w:val="000000"/>
                <w:kern w:val="0"/>
                <w:szCs w:val="20"/>
              </w:rPr>
            </w:pPr>
            <w:ins w:id="106" w:author="LENOVO" w:date="2018-07-27T11:28:00Z">
              <w:r w:rsidRPr="00685481">
                <w:rPr>
                  <w:rFonts w:hint="eastAsia"/>
                </w:rPr>
                <w:t>接口</w:t>
              </w:r>
              <w:proofErr w:type="spellStart"/>
              <w:r w:rsidRPr="00685481">
                <w:rPr>
                  <w:rFonts w:hint="eastAsia"/>
                </w:rPr>
                <w:t>url</w:t>
              </w:r>
              <w:proofErr w:type="spellEnd"/>
            </w:ins>
          </w:p>
        </w:tc>
        <w:tc>
          <w:tcPr>
            <w:tcW w:w="6681" w:type="dxa"/>
          </w:tcPr>
          <w:p w:rsidR="00491E63" w:rsidRPr="00444378" w:rsidRDefault="00491E63" w:rsidP="007A3446">
            <w:pPr>
              <w:jc w:val="center"/>
              <w:cnfStyle w:val="000000100000" w:firstRow="0" w:lastRow="0" w:firstColumn="0" w:lastColumn="0" w:oddVBand="0" w:evenVBand="0" w:oddHBand="1" w:evenHBand="0" w:firstRowFirstColumn="0" w:firstRowLastColumn="0" w:lastRowFirstColumn="0" w:lastRowLastColumn="0"/>
              <w:rPr>
                <w:ins w:id="107" w:author="LENOVO" w:date="2018-07-27T11:28:00Z"/>
                <w:rFonts w:asciiTheme="majorHAnsi" w:eastAsiaTheme="majorHAnsi" w:hAnsiTheme="majorHAnsi" w:cs="Times New Roman"/>
                <w:color w:val="000000"/>
                <w:kern w:val="0"/>
              </w:rPr>
            </w:pPr>
            <w:ins w:id="108" w:author="LENOVO" w:date="2018-07-27T11:28:00Z">
              <w:r w:rsidRPr="00A25F43">
                <w:rPr>
                  <w:rFonts w:asciiTheme="majorHAnsi" w:eastAsiaTheme="majorHAnsi" w:hAnsiTheme="majorHAnsi" w:cstheme="minorHAnsi"/>
                  <w:bCs/>
                  <w:kern w:val="0"/>
                </w:rPr>
                <w:t>/</w:t>
              </w:r>
              <w:proofErr w:type="spellStart"/>
              <w:r w:rsidRPr="00A25F43">
                <w:rPr>
                  <w:rFonts w:asciiTheme="majorHAnsi" w:eastAsiaTheme="majorHAnsi" w:hAnsiTheme="majorHAnsi" w:cstheme="minorHAnsi"/>
                  <w:bCs/>
                  <w:kern w:val="0"/>
                </w:rPr>
                <w:t>api</w:t>
              </w:r>
              <w:proofErr w:type="spellEnd"/>
              <w:r w:rsidRPr="00A25F43">
                <w:rPr>
                  <w:rFonts w:asciiTheme="majorHAnsi" w:eastAsiaTheme="majorHAnsi" w:hAnsiTheme="majorHAnsi" w:cstheme="minorHAnsi"/>
                  <w:bCs/>
                  <w:kern w:val="0"/>
                </w:rPr>
                <w:t>/</w:t>
              </w:r>
              <w:r w:rsidRPr="00444378">
                <w:rPr>
                  <w:rFonts w:asciiTheme="majorHAnsi" w:eastAsiaTheme="majorHAnsi" w:hAnsiTheme="majorHAnsi"/>
                </w:rPr>
                <w:fldChar w:fldCharType="begin"/>
              </w:r>
              <w:r w:rsidRPr="00444378">
                <w:rPr>
                  <w:rFonts w:asciiTheme="majorHAnsi" w:eastAsiaTheme="majorHAnsi" w:hAnsiTheme="majorHAnsi"/>
                </w:rPr>
                <w:instrText xml:space="preserve"> HYPERLINK "http://www.baidu.com/link?url=87JoF7P9JSzM7ekYU_eeGVWLqzRVyCNnEvrxHXbXmbZhD4WqX7hX-wTdY2mPrlSAl4QC4M0zp29qsZ-CYCieOfwmAB_a7qMyTz6QlXAUhZu" \t "_blank" </w:instrText>
              </w:r>
              <w:r w:rsidRPr="00444378">
                <w:rPr>
                  <w:rFonts w:asciiTheme="majorHAnsi" w:eastAsiaTheme="majorHAnsi" w:hAnsiTheme="majorHAnsi"/>
                </w:rPr>
                <w:fldChar w:fldCharType="separate"/>
              </w:r>
              <w:r w:rsidRPr="00444378">
                <w:rPr>
                  <w:rStyle w:val="aa"/>
                  <w:rFonts w:asciiTheme="majorHAnsi" w:eastAsiaTheme="majorHAnsi" w:hAnsiTheme="majorHAnsi" w:cs="Arial"/>
                  <w:color w:val="333333"/>
                </w:rPr>
                <w:t>retrieval</w:t>
              </w:r>
              <w:r w:rsidRPr="00444378">
                <w:rPr>
                  <w:rFonts w:asciiTheme="majorHAnsi" w:eastAsiaTheme="majorHAnsi" w:hAnsiTheme="majorHAnsi"/>
                </w:rPr>
                <w:fldChar w:fldCharType="end"/>
              </w:r>
              <w:r>
                <w:rPr>
                  <w:rFonts w:asciiTheme="majorHAnsi" w:eastAsiaTheme="majorHAnsi" w:hAnsiTheme="majorHAnsi" w:hint="eastAsia"/>
                </w:rPr>
                <w:t>/</w:t>
              </w:r>
              <w:proofErr w:type="spellStart"/>
              <w:r>
                <w:rPr>
                  <w:rFonts w:asciiTheme="majorHAnsi" w:eastAsiaTheme="majorHAnsi" w:hAnsiTheme="majorHAnsi" w:hint="eastAsia"/>
                </w:rPr>
                <w:t>coreItem</w:t>
              </w:r>
              <w:proofErr w:type="spellEnd"/>
            </w:ins>
          </w:p>
        </w:tc>
      </w:tr>
      <w:tr w:rsidR="00491E63" w:rsidTr="007A3446">
        <w:trPr>
          <w:trHeight w:val="558"/>
          <w:ins w:id="109"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Pr>
          <w:p w:rsidR="00491E63" w:rsidRDefault="00491E63" w:rsidP="007A3446">
            <w:pPr>
              <w:jc w:val="center"/>
              <w:rPr>
                <w:ins w:id="110" w:author="LENOVO" w:date="2018-07-27T11:28:00Z"/>
                <w:rFonts w:ascii="Times New Roman" w:eastAsia="宋体" w:hAnsi="Times New Roman" w:cs="Times New Roman"/>
                <w:b w:val="0"/>
                <w:bCs w:val="0"/>
                <w:color w:val="000000"/>
                <w:kern w:val="0"/>
                <w:szCs w:val="20"/>
              </w:rPr>
            </w:pPr>
            <w:ins w:id="111" w:author="LENOVO" w:date="2018-07-27T11:28:00Z">
              <w:r w:rsidRPr="00685481">
                <w:rPr>
                  <w:rFonts w:hint="eastAsia"/>
                </w:rPr>
                <w:t>请求</w:t>
              </w:r>
              <w:r>
                <w:rPr>
                  <w:rFonts w:hint="eastAsia"/>
                </w:rPr>
                <w:t>动作</w:t>
              </w:r>
            </w:ins>
          </w:p>
        </w:tc>
        <w:tc>
          <w:tcPr>
            <w:tcW w:w="6681" w:type="dxa"/>
          </w:tcPr>
          <w:p w:rsidR="00491E63" w:rsidRPr="00444378" w:rsidRDefault="00491E63" w:rsidP="007A3446">
            <w:pPr>
              <w:jc w:val="center"/>
              <w:cnfStyle w:val="000000000000" w:firstRow="0" w:lastRow="0" w:firstColumn="0" w:lastColumn="0" w:oddVBand="0" w:evenVBand="0" w:oddHBand="0" w:evenHBand="0" w:firstRowFirstColumn="0" w:firstRowLastColumn="0" w:lastRowFirstColumn="0" w:lastRowLastColumn="0"/>
              <w:rPr>
                <w:ins w:id="112" w:author="LENOVO" w:date="2018-07-27T11:28:00Z"/>
                <w:rFonts w:asciiTheme="majorHAnsi" w:eastAsiaTheme="majorHAnsi" w:hAnsiTheme="majorHAnsi" w:cs="Times New Roman"/>
                <w:color w:val="000000"/>
                <w:kern w:val="0"/>
              </w:rPr>
            </w:pPr>
            <w:ins w:id="113" w:author="LENOVO" w:date="2018-07-27T11:28:00Z">
              <w:r w:rsidRPr="00444378">
                <w:rPr>
                  <w:rFonts w:asciiTheme="majorHAnsi" w:eastAsiaTheme="majorHAnsi" w:hAnsiTheme="majorHAnsi" w:hint="eastAsia"/>
                </w:rPr>
                <w:t>HTTP POST</w:t>
              </w:r>
            </w:ins>
          </w:p>
        </w:tc>
      </w:tr>
      <w:tr w:rsidR="00491E63" w:rsidTr="007A3446">
        <w:trPr>
          <w:cnfStyle w:val="000000100000" w:firstRow="0" w:lastRow="0" w:firstColumn="0" w:lastColumn="0" w:oddVBand="0" w:evenVBand="0" w:oddHBand="1" w:evenHBand="0" w:firstRowFirstColumn="0" w:firstRowLastColumn="0" w:lastRowFirstColumn="0" w:lastRowLastColumn="0"/>
          <w:trHeight w:val="240"/>
          <w:ins w:id="114"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tcPr>
          <w:p w:rsidR="00491E63" w:rsidRDefault="00491E63" w:rsidP="007A3446">
            <w:pPr>
              <w:jc w:val="center"/>
              <w:rPr>
                <w:ins w:id="115" w:author="LENOVO" w:date="2018-07-27T11:28:00Z"/>
                <w:rFonts w:ascii="Times New Roman" w:eastAsia="宋体" w:hAnsi="Times New Roman" w:cs="Times New Roman"/>
                <w:b w:val="0"/>
                <w:bCs w:val="0"/>
                <w:color w:val="000000"/>
                <w:kern w:val="0"/>
                <w:szCs w:val="20"/>
              </w:rPr>
            </w:pPr>
            <w:ins w:id="116" w:author="LENOVO" w:date="2018-07-27T11:28:00Z">
              <w:r>
                <w:rPr>
                  <w:rStyle w:val="richtext"/>
                </w:rPr>
                <w:t>数据编码</w:t>
              </w:r>
            </w:ins>
          </w:p>
        </w:tc>
        <w:tc>
          <w:tcPr>
            <w:tcW w:w="6681" w:type="dxa"/>
            <w:tcBorders>
              <w:bottom w:val="single" w:sz="4" w:space="0" w:color="auto"/>
            </w:tcBorders>
          </w:tcPr>
          <w:p w:rsidR="00491E63" w:rsidRPr="00444378" w:rsidRDefault="00491E63" w:rsidP="007A3446">
            <w:pPr>
              <w:jc w:val="center"/>
              <w:cnfStyle w:val="000000100000" w:firstRow="0" w:lastRow="0" w:firstColumn="0" w:lastColumn="0" w:oddVBand="0" w:evenVBand="0" w:oddHBand="1" w:evenHBand="0" w:firstRowFirstColumn="0" w:firstRowLastColumn="0" w:lastRowFirstColumn="0" w:lastRowLastColumn="0"/>
              <w:rPr>
                <w:ins w:id="117" w:author="LENOVO" w:date="2018-07-27T11:28:00Z"/>
                <w:rFonts w:asciiTheme="majorHAnsi" w:eastAsiaTheme="majorHAnsi" w:hAnsiTheme="majorHAnsi" w:cs="Times New Roman"/>
                <w:color w:val="000000"/>
                <w:kern w:val="0"/>
              </w:rPr>
            </w:pPr>
            <w:ins w:id="118" w:author="LENOVO" w:date="2018-07-27T11:28:00Z">
              <w:r w:rsidRPr="00444378">
                <w:rPr>
                  <w:rFonts w:asciiTheme="majorHAnsi" w:eastAsiaTheme="majorHAnsi" w:hAnsiTheme="majorHAnsi" w:hint="eastAsia"/>
                </w:rPr>
                <w:t>UTF-8</w:t>
              </w:r>
            </w:ins>
          </w:p>
        </w:tc>
      </w:tr>
      <w:tr w:rsidR="00491E63" w:rsidTr="007A3446">
        <w:trPr>
          <w:trHeight w:val="171"/>
          <w:ins w:id="119"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491E63" w:rsidRDefault="00491E63" w:rsidP="007A3446">
            <w:pPr>
              <w:jc w:val="center"/>
              <w:rPr>
                <w:ins w:id="120" w:author="LENOVO" w:date="2018-07-27T11:28:00Z"/>
                <w:rStyle w:val="richtext"/>
              </w:rPr>
            </w:pPr>
            <w:ins w:id="121" w:author="LENOVO" w:date="2018-07-27T11:28:00Z">
              <w:r>
                <w:rPr>
                  <w:rStyle w:val="richtext"/>
                  <w:rFonts w:hint="eastAsia"/>
                </w:rPr>
                <w:t>Headers</w:t>
              </w:r>
            </w:ins>
          </w:p>
        </w:tc>
        <w:tc>
          <w:tcPr>
            <w:tcW w:w="6681" w:type="dxa"/>
            <w:tcBorders>
              <w:top w:val="single" w:sz="4" w:space="0" w:color="auto"/>
              <w:bottom w:val="single" w:sz="4" w:space="0" w:color="auto"/>
            </w:tcBorders>
          </w:tcPr>
          <w:p w:rsidR="00491E63" w:rsidRPr="00444378" w:rsidRDefault="00491E63" w:rsidP="007A3446">
            <w:pPr>
              <w:jc w:val="center"/>
              <w:cnfStyle w:val="000000000000" w:firstRow="0" w:lastRow="0" w:firstColumn="0" w:lastColumn="0" w:oddVBand="0" w:evenVBand="0" w:oddHBand="0" w:evenHBand="0" w:firstRowFirstColumn="0" w:firstRowLastColumn="0" w:lastRowFirstColumn="0" w:lastRowLastColumn="0"/>
              <w:rPr>
                <w:ins w:id="122" w:author="LENOVO" w:date="2018-07-27T11:28:00Z"/>
                <w:rFonts w:asciiTheme="majorHAnsi" w:eastAsiaTheme="majorHAnsi" w:hAnsiTheme="majorHAnsi"/>
              </w:rPr>
            </w:pPr>
            <w:ins w:id="123" w:author="LENOVO" w:date="2018-07-27T11:28:00Z">
              <w:r w:rsidRPr="00A25F43">
                <w:rPr>
                  <w:rFonts w:asciiTheme="majorHAnsi" w:eastAsiaTheme="majorHAnsi" w:hAnsiTheme="majorHAnsi" w:cs="Helvetica"/>
                  <w:color w:val="505050"/>
                  <w:shd w:val="clear" w:color="auto" w:fill="FFFFFF"/>
                </w:rPr>
                <w:t>Content-Type = application/</w:t>
              </w:r>
              <w:proofErr w:type="spellStart"/>
              <w:r w:rsidRPr="00A25F43">
                <w:rPr>
                  <w:rFonts w:asciiTheme="majorHAnsi" w:eastAsiaTheme="majorHAnsi" w:hAnsiTheme="majorHAnsi" w:cs="Helvetica"/>
                  <w:color w:val="505050"/>
                  <w:shd w:val="clear" w:color="auto" w:fill="FFFFFF"/>
                </w:rPr>
                <w:t>json</w:t>
              </w:r>
              <w:proofErr w:type="spellEnd"/>
            </w:ins>
          </w:p>
        </w:tc>
      </w:tr>
      <w:tr w:rsidR="00491E63" w:rsidTr="007A3446">
        <w:trPr>
          <w:cnfStyle w:val="000000100000" w:firstRow="0" w:lastRow="0" w:firstColumn="0" w:lastColumn="0" w:oddVBand="0" w:evenVBand="0" w:oddHBand="1" w:evenHBand="0" w:firstRowFirstColumn="0" w:firstRowLastColumn="0" w:lastRowFirstColumn="0" w:lastRowLastColumn="0"/>
          <w:trHeight w:val="120"/>
          <w:ins w:id="124"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491E63" w:rsidRDefault="00491E63" w:rsidP="007A3446">
            <w:pPr>
              <w:jc w:val="center"/>
              <w:rPr>
                <w:ins w:id="125" w:author="LENOVO" w:date="2018-07-27T11:28:00Z"/>
                <w:rFonts w:ascii="Times New Roman" w:eastAsia="宋体" w:hAnsi="Times New Roman" w:cs="Times New Roman"/>
                <w:b w:val="0"/>
                <w:bCs w:val="0"/>
                <w:color w:val="000000"/>
                <w:kern w:val="0"/>
                <w:szCs w:val="20"/>
              </w:rPr>
            </w:pPr>
            <w:ins w:id="126" w:author="LENOVO" w:date="2018-07-27T11:28:00Z">
              <w:r w:rsidRPr="00685481">
                <w:t>请求</w:t>
              </w:r>
              <w:r>
                <w:t>类型</w:t>
              </w:r>
              <w:r>
                <w:rPr>
                  <w:rStyle w:val="richtext"/>
                </w:rPr>
                <w:t>及内容</w:t>
              </w:r>
            </w:ins>
          </w:p>
        </w:tc>
        <w:tc>
          <w:tcPr>
            <w:tcW w:w="6681" w:type="dxa"/>
            <w:tcBorders>
              <w:top w:val="single" w:sz="4" w:space="0" w:color="auto"/>
              <w:bottom w:val="single" w:sz="4" w:space="0" w:color="auto"/>
            </w:tcBorders>
          </w:tcPr>
          <w:tbl>
            <w:tblPr>
              <w:tblW w:w="0" w:type="auto"/>
              <w:tblCellSpacing w:w="0" w:type="dxa"/>
              <w:tblLayout w:type="fixed"/>
              <w:tblCellMar>
                <w:left w:w="0" w:type="dxa"/>
                <w:right w:w="0" w:type="dxa"/>
              </w:tblCellMar>
              <w:tblLook w:val="04A0" w:firstRow="1" w:lastRow="0" w:firstColumn="1" w:lastColumn="0" w:noHBand="0" w:noVBand="1"/>
            </w:tblPr>
            <w:tblGrid>
              <w:gridCol w:w="6632"/>
              <w:gridCol w:w="20"/>
            </w:tblGrid>
            <w:tr w:rsidR="00491E63" w:rsidRPr="00444378" w:rsidTr="007A3446">
              <w:trPr>
                <w:tblCellSpacing w:w="0" w:type="dxa"/>
                <w:ins w:id="127" w:author="LENOVO" w:date="2018-07-27T11:28:00Z"/>
              </w:trPr>
              <w:tc>
                <w:tcPr>
                  <w:tcW w:w="6632" w:type="dxa"/>
                  <w:vAlign w:val="center"/>
                  <w:hideMark/>
                </w:tcPr>
                <w:p w:rsidR="00491E63" w:rsidRPr="00A25F43" w:rsidRDefault="00491E63" w:rsidP="007A3446">
                  <w:pPr>
                    <w:pStyle w:val="HTML"/>
                    <w:shd w:val="clear" w:color="auto" w:fill="FFFFFF"/>
                    <w:ind w:firstLineChars="150" w:firstLine="360"/>
                    <w:rPr>
                      <w:ins w:id="128" w:author="LENOVO" w:date="2018-07-27T11:28:00Z"/>
                      <w:rFonts w:asciiTheme="majorHAnsi" w:eastAsiaTheme="majorHAnsi" w:hAnsiTheme="majorHAnsi" w:cstheme="minorHAnsi"/>
                      <w:color w:val="000000"/>
                    </w:rPr>
                  </w:pPr>
                </w:p>
              </w:tc>
              <w:tc>
                <w:tcPr>
                  <w:tcW w:w="6" w:type="dxa"/>
                  <w:vAlign w:val="center"/>
                  <w:hideMark/>
                </w:tcPr>
                <w:p w:rsidR="00491E63" w:rsidRPr="00A25F43" w:rsidRDefault="00491E63" w:rsidP="007A3446">
                  <w:pPr>
                    <w:tabs>
                      <w:tab w:val="left" w:pos="720"/>
                    </w:tabs>
                    <w:autoSpaceDE w:val="0"/>
                    <w:autoSpaceDN w:val="0"/>
                    <w:adjustRightInd w:val="0"/>
                    <w:ind w:firstLine="420"/>
                    <w:rPr>
                      <w:ins w:id="129" w:author="LENOVO" w:date="2018-07-27T11:28:00Z"/>
                      <w:rFonts w:asciiTheme="majorHAnsi" w:eastAsiaTheme="majorHAnsi" w:hAnsiTheme="majorHAnsi"/>
                    </w:rPr>
                  </w:pPr>
                </w:p>
              </w:tc>
            </w:tr>
          </w:tbl>
          <w:p w:rsidR="00442AA0" w:rsidRDefault="00491E63" w:rsidP="007A3446">
            <w:pPr>
              <w:jc w:val="center"/>
              <w:cnfStyle w:val="000000100000" w:firstRow="0" w:lastRow="0" w:firstColumn="0" w:lastColumn="0" w:oddVBand="0" w:evenVBand="0" w:oddHBand="1" w:evenHBand="0" w:firstRowFirstColumn="0" w:firstRowLastColumn="0" w:lastRowFirstColumn="0" w:lastRowLastColumn="0"/>
              <w:rPr>
                <w:ins w:id="130" w:author="LENOVO" w:date="2018-07-27T11:29:00Z"/>
                <w:rFonts w:asciiTheme="majorHAnsi" w:eastAsiaTheme="majorHAnsi" w:hAnsiTheme="majorHAnsi" w:cstheme="minorHAnsi"/>
                <w:bCs/>
              </w:rPr>
            </w:pPr>
            <w:ins w:id="131" w:author="LENOVO" w:date="2018-07-27T11:28:00Z">
              <w:r>
                <w:rPr>
                  <w:rFonts w:asciiTheme="majorHAnsi" w:eastAsiaTheme="majorHAnsi" w:hAnsiTheme="majorHAnsi" w:cstheme="minorHAnsi"/>
                  <w:bCs/>
                </w:rPr>
                <w:t>如下文</w:t>
              </w:r>
              <w:r>
                <w:rPr>
                  <w:rFonts w:asciiTheme="majorHAnsi" w:eastAsiaTheme="majorHAnsi" w:hAnsiTheme="majorHAnsi" w:cstheme="minorHAnsi" w:hint="eastAsia"/>
                  <w:bCs/>
                </w:rPr>
                <w:t>3.2.1定义的“</w:t>
              </w:r>
              <w:r w:rsidRPr="00491E63">
                <w:rPr>
                  <w:rFonts w:asciiTheme="majorHAnsi" w:eastAsiaTheme="majorHAnsi" w:hAnsiTheme="majorHAnsi" w:cstheme="minorHAnsi" w:hint="eastAsia"/>
                  <w:bCs/>
                </w:rPr>
                <w:t>近似商标名称检索请求实体类</w:t>
              </w:r>
            </w:ins>
          </w:p>
          <w:p w:rsidR="00491E63" w:rsidRPr="00A25F43" w:rsidRDefault="00491E63" w:rsidP="0055788D">
            <w:pPr>
              <w:jc w:val="center"/>
              <w:cnfStyle w:val="000000100000" w:firstRow="0" w:lastRow="0" w:firstColumn="0" w:lastColumn="0" w:oddVBand="0" w:evenVBand="0" w:oddHBand="1" w:evenHBand="0" w:firstRowFirstColumn="0" w:firstRowLastColumn="0" w:lastRowFirstColumn="0" w:lastRowLastColumn="0"/>
              <w:rPr>
                <w:ins w:id="132" w:author="LENOVO" w:date="2018-07-27T11:28:00Z"/>
                <w:rFonts w:asciiTheme="majorHAnsi" w:eastAsiaTheme="majorHAnsi" w:hAnsiTheme="majorHAnsi" w:cs="Times New Roman"/>
                <w:color w:val="000000"/>
                <w:kern w:val="0"/>
              </w:rPr>
            </w:pPr>
            <w:ins w:id="133" w:author="LENOVO" w:date="2018-07-27T11:28:00Z">
              <w:r>
                <w:rPr>
                  <w:rFonts w:asciiTheme="majorHAnsi" w:eastAsiaTheme="majorHAnsi" w:hAnsiTheme="majorHAnsi" w:cstheme="minorHAnsi"/>
                  <w:bCs/>
                </w:rPr>
                <w:t>”的</w:t>
              </w:r>
              <w:r w:rsidRPr="00A25F43">
                <w:rPr>
                  <w:rFonts w:asciiTheme="majorHAnsi" w:eastAsiaTheme="majorHAnsi" w:hAnsiTheme="majorHAnsi" w:cstheme="minorHAnsi"/>
                  <w:bCs/>
                </w:rPr>
                <w:t>JSON</w:t>
              </w:r>
            </w:ins>
            <w:ins w:id="134" w:author="LENOVO" w:date="2018-07-27T22:18:00Z">
              <w:r w:rsidR="0055788D">
                <w:rPr>
                  <w:rFonts w:asciiTheme="majorHAnsi" w:eastAsiaTheme="majorHAnsi" w:hAnsiTheme="majorHAnsi" w:cstheme="minorHAnsi"/>
                  <w:bCs/>
                </w:rPr>
                <w:t>数据</w:t>
              </w:r>
            </w:ins>
          </w:p>
        </w:tc>
      </w:tr>
      <w:tr w:rsidR="00491E63" w:rsidTr="007A3446">
        <w:trPr>
          <w:trHeight w:val="183"/>
          <w:ins w:id="135"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491E63" w:rsidRDefault="00491E63" w:rsidP="007A3446">
            <w:pPr>
              <w:jc w:val="center"/>
              <w:rPr>
                <w:ins w:id="136" w:author="LENOVO" w:date="2018-07-27T11:28:00Z"/>
                <w:rFonts w:ascii="Times New Roman" w:eastAsia="宋体" w:hAnsi="Times New Roman" w:cs="Times New Roman"/>
                <w:b w:val="0"/>
                <w:bCs w:val="0"/>
                <w:color w:val="000000"/>
                <w:kern w:val="0"/>
                <w:szCs w:val="20"/>
              </w:rPr>
            </w:pPr>
            <w:ins w:id="137" w:author="LENOVO" w:date="2018-07-27T11:28:00Z">
              <w:r w:rsidRPr="00685481">
                <w:rPr>
                  <w:rFonts w:hint="eastAsia"/>
                </w:rPr>
                <w:t>响应类型</w:t>
              </w:r>
              <w:r>
                <w:t>及</w:t>
              </w:r>
              <w:r>
                <w:rPr>
                  <w:rFonts w:hint="eastAsia"/>
                </w:rPr>
                <w:t>内容</w:t>
              </w:r>
            </w:ins>
          </w:p>
        </w:tc>
        <w:tc>
          <w:tcPr>
            <w:tcW w:w="6681" w:type="dxa"/>
            <w:tcBorders>
              <w:top w:val="single" w:sz="4" w:space="0" w:color="auto"/>
              <w:bottom w:val="single" w:sz="4" w:space="0" w:color="auto"/>
            </w:tcBorders>
          </w:tcPr>
          <w:p w:rsidR="00442AA0" w:rsidRDefault="00491E63" w:rsidP="007A3446">
            <w:pPr>
              <w:jc w:val="center"/>
              <w:cnfStyle w:val="000000000000" w:firstRow="0" w:lastRow="0" w:firstColumn="0" w:lastColumn="0" w:oddVBand="0" w:evenVBand="0" w:oddHBand="0" w:evenHBand="0" w:firstRowFirstColumn="0" w:firstRowLastColumn="0" w:lastRowFirstColumn="0" w:lastRowLastColumn="0"/>
              <w:rPr>
                <w:ins w:id="138" w:author="LENOVO" w:date="2018-07-27T11:29:00Z"/>
              </w:rPr>
            </w:pPr>
            <w:ins w:id="139" w:author="LENOVO" w:date="2018-07-27T11:28:00Z">
              <w:r>
                <w:t>如下文</w:t>
              </w:r>
              <w:r>
                <w:rPr>
                  <w:rFonts w:hint="eastAsia"/>
                </w:rPr>
                <w:t>3.1.2定义的“近似商标名称检索响应</w:t>
              </w:r>
              <w:r w:rsidRPr="00A25F43">
                <w:t>实体类</w:t>
              </w:r>
              <w:r>
                <w:t>”</w:t>
              </w:r>
            </w:ins>
          </w:p>
          <w:p w:rsidR="00491E63" w:rsidRPr="00A25F43" w:rsidRDefault="00491E63" w:rsidP="007A3446">
            <w:pPr>
              <w:jc w:val="center"/>
              <w:cnfStyle w:val="000000000000" w:firstRow="0" w:lastRow="0" w:firstColumn="0" w:lastColumn="0" w:oddVBand="0" w:evenVBand="0" w:oddHBand="0" w:evenHBand="0" w:firstRowFirstColumn="0" w:firstRowLastColumn="0" w:lastRowFirstColumn="0" w:lastRowLastColumn="0"/>
              <w:rPr>
                <w:ins w:id="140" w:author="LENOVO" w:date="2018-07-27T11:28:00Z"/>
              </w:rPr>
            </w:pPr>
            <w:ins w:id="141" w:author="LENOVO" w:date="2018-07-27T11:28:00Z">
              <w:r>
                <w:lastRenderedPageBreak/>
                <w:t>的</w:t>
              </w:r>
              <w:r w:rsidRPr="00A25F43">
                <w:t>JSON</w:t>
              </w:r>
            </w:ins>
            <w:ins w:id="142" w:author="LENOVO" w:date="2018-07-27T22:18:00Z">
              <w:r w:rsidR="0055788D">
                <w:t>数据</w:t>
              </w:r>
            </w:ins>
          </w:p>
        </w:tc>
      </w:tr>
      <w:tr w:rsidR="00491E63" w:rsidTr="007A3446">
        <w:trPr>
          <w:cnfStyle w:val="000000100000" w:firstRow="0" w:lastRow="0" w:firstColumn="0" w:lastColumn="0" w:oddVBand="0" w:evenVBand="0" w:oddHBand="1" w:evenHBand="0" w:firstRowFirstColumn="0" w:firstRowLastColumn="0" w:lastRowFirstColumn="0" w:lastRowLastColumn="0"/>
          <w:trHeight w:val="195"/>
          <w:ins w:id="143" w:author="LENOVO" w:date="2018-07-27T11:28: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491E63" w:rsidRDefault="00491E63" w:rsidP="007A3446">
            <w:pPr>
              <w:jc w:val="center"/>
              <w:rPr>
                <w:ins w:id="144" w:author="LENOVO" w:date="2018-07-27T11:28:00Z"/>
                <w:rFonts w:ascii="Times New Roman" w:eastAsia="宋体" w:hAnsi="Times New Roman" w:cs="Times New Roman"/>
                <w:b w:val="0"/>
                <w:bCs w:val="0"/>
                <w:color w:val="000000"/>
                <w:kern w:val="0"/>
                <w:szCs w:val="20"/>
              </w:rPr>
            </w:pPr>
            <w:ins w:id="145" w:author="LENOVO" w:date="2018-07-27T11:28:00Z">
              <w:r w:rsidRPr="00685481">
                <w:rPr>
                  <w:rFonts w:hint="eastAsia"/>
                </w:rPr>
                <w:lastRenderedPageBreak/>
                <w:t>附加</w:t>
              </w:r>
            </w:ins>
            <w:ins w:id="146" w:author="LENOVO" w:date="2018-07-27T11:49:00Z">
              <w:r w:rsidR="00923227">
                <w:rPr>
                  <w:rFonts w:hint="eastAsia"/>
                </w:rPr>
                <w:t>说明</w:t>
              </w:r>
            </w:ins>
          </w:p>
        </w:tc>
        <w:tc>
          <w:tcPr>
            <w:tcW w:w="6681" w:type="dxa"/>
            <w:tcBorders>
              <w:top w:val="single" w:sz="4" w:space="0" w:color="auto"/>
              <w:bottom w:val="single" w:sz="4" w:space="0" w:color="auto"/>
            </w:tcBorders>
          </w:tcPr>
          <w:p w:rsidR="00491E63" w:rsidRDefault="00A47F1F" w:rsidP="007A3446">
            <w:pPr>
              <w:jc w:val="center"/>
              <w:cnfStyle w:val="000000100000" w:firstRow="0" w:lastRow="0" w:firstColumn="0" w:lastColumn="0" w:oddVBand="0" w:evenVBand="0" w:oddHBand="1" w:evenHBand="0" w:firstRowFirstColumn="0" w:firstRowLastColumn="0" w:lastRowFirstColumn="0" w:lastRowLastColumn="0"/>
              <w:rPr>
                <w:ins w:id="147" w:author="LENOVO" w:date="2018-07-27T11:28:00Z"/>
                <w:rFonts w:ascii="Times New Roman" w:eastAsia="宋体" w:hAnsi="Times New Roman" w:cs="Times New Roman"/>
                <w:color w:val="000000"/>
                <w:kern w:val="0"/>
                <w:szCs w:val="20"/>
              </w:rPr>
            </w:pPr>
            <w:ins w:id="148" w:author="LENOVO" w:date="2018-07-27T11:29:00Z">
              <w:r>
                <w:rPr>
                  <w:rFonts w:ascii="Times New Roman" w:eastAsia="宋体" w:hAnsi="Times New Roman" w:cs="Times New Roman"/>
                  <w:color w:val="000000"/>
                  <w:kern w:val="0"/>
                  <w:szCs w:val="20"/>
                </w:rPr>
                <w:t>与非核心群组接口相比，在计划的业务上，要检索的数据较少，但是时效要求高，期望能够更快得到</w:t>
              </w:r>
            </w:ins>
          </w:p>
        </w:tc>
      </w:tr>
    </w:tbl>
    <w:p w:rsidR="00491E63" w:rsidRDefault="00491E63">
      <w:pPr>
        <w:rPr>
          <w:ins w:id="149" w:author="LENOVO" w:date="2018-07-27T11:44:00Z"/>
          <w:rFonts w:eastAsia="宋体"/>
        </w:rPr>
      </w:pPr>
    </w:p>
    <w:p w:rsidR="00EC6673" w:rsidRPr="00EC6673" w:rsidRDefault="00EC6673">
      <w:pPr>
        <w:pStyle w:val="ac"/>
        <w:keepNext/>
        <w:jc w:val="center"/>
        <w:rPr>
          <w:ins w:id="150" w:author="LENOVO" w:date="2018-07-26T23:37:00Z"/>
          <w:rPrChange w:id="151" w:author="LENOVO" w:date="2018-07-27T11:44:00Z">
            <w:rPr>
              <w:ins w:id="152" w:author="LENOVO" w:date="2018-07-26T23:37:00Z"/>
              <w:rFonts w:eastAsia="宋体"/>
            </w:rPr>
          </w:rPrChange>
        </w:rPr>
        <w:pPrChange w:id="153" w:author="LENOVO" w:date="2018-07-27T11:44:00Z">
          <w:pPr/>
        </w:pPrChange>
      </w:pPr>
      <w:ins w:id="154" w:author="LENOVO" w:date="2018-07-27T11:44:00Z">
        <w:r>
          <w:t>表格</w:t>
        </w:r>
        <w:r>
          <w:t xml:space="preserve"> </w:t>
        </w:r>
        <w:r>
          <w:rPr>
            <w:rFonts w:hint="eastAsia"/>
          </w:rPr>
          <w:t>2</w:t>
        </w:r>
        <w:r>
          <w:noBreakHyphen/>
        </w:r>
        <w:r>
          <w:rPr>
            <w:rFonts w:hint="eastAsia"/>
          </w:rPr>
          <w:t xml:space="preserve">2 </w:t>
        </w:r>
        <w:r>
          <w:rPr>
            <w:rFonts w:hint="eastAsia"/>
          </w:rPr>
          <w:t>近似商标检索接口</w:t>
        </w:r>
        <w:r>
          <w:rPr>
            <w:rFonts w:hint="eastAsia"/>
          </w:rPr>
          <w:t>-</w:t>
        </w:r>
        <w:r>
          <w:rPr>
            <w:rFonts w:hint="eastAsia"/>
          </w:rPr>
          <w:t>非核心群组的</w:t>
        </w:r>
        <w:r>
          <w:rPr>
            <w:rFonts w:hint="eastAsia"/>
          </w:rPr>
          <w:t>REST</w:t>
        </w:r>
        <w:r>
          <w:rPr>
            <w:rFonts w:hint="eastAsia"/>
          </w:rPr>
          <w:t>定义</w:t>
        </w:r>
      </w:ins>
    </w:p>
    <w:tbl>
      <w:tblPr>
        <w:tblStyle w:val="3-1"/>
        <w:tblW w:w="8755" w:type="dxa"/>
        <w:tblLayout w:type="fixed"/>
        <w:tblLook w:val="04A0" w:firstRow="1" w:lastRow="0" w:firstColumn="1" w:lastColumn="0" w:noHBand="0" w:noVBand="1"/>
      </w:tblPr>
      <w:tblGrid>
        <w:gridCol w:w="2074"/>
        <w:gridCol w:w="6681"/>
      </w:tblGrid>
      <w:tr w:rsidR="00836ED6" w:rsidTr="00A25F43">
        <w:trPr>
          <w:cnfStyle w:val="100000000000" w:firstRow="1" w:lastRow="0" w:firstColumn="0" w:lastColumn="0" w:oddVBand="0" w:evenVBand="0" w:oddHBand="0" w:evenHBand="0" w:firstRowFirstColumn="0" w:firstRowLastColumn="0" w:lastRowFirstColumn="0" w:lastRowLastColumn="0"/>
          <w:ins w:id="155"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Pr>
          <w:p w:rsidR="00836ED6" w:rsidRDefault="00836ED6" w:rsidP="00A25F43">
            <w:pPr>
              <w:jc w:val="center"/>
              <w:rPr>
                <w:ins w:id="156" w:author="LENOVO" w:date="2018-07-26T23:37:00Z"/>
                <w:rFonts w:ascii="Times New Roman" w:eastAsia="宋体" w:hAnsi="Times New Roman" w:cs="Times New Roman"/>
                <w:kern w:val="0"/>
                <w:sz w:val="21"/>
                <w:szCs w:val="22"/>
              </w:rPr>
            </w:pPr>
            <w:ins w:id="157" w:author="LENOVO" w:date="2018-07-26T23:37:00Z">
              <w:r w:rsidRPr="00685481">
                <w:t>接口名称</w:t>
              </w:r>
            </w:ins>
          </w:p>
        </w:tc>
        <w:tc>
          <w:tcPr>
            <w:tcW w:w="6681" w:type="dxa"/>
          </w:tcPr>
          <w:p w:rsidR="00836ED6" w:rsidRDefault="00836ED6" w:rsidP="00A25F43">
            <w:pPr>
              <w:jc w:val="center"/>
              <w:cnfStyle w:val="100000000000" w:firstRow="1" w:lastRow="0" w:firstColumn="0" w:lastColumn="0" w:oddVBand="0" w:evenVBand="0" w:oddHBand="0" w:evenHBand="0" w:firstRowFirstColumn="0" w:firstRowLastColumn="0" w:lastRowFirstColumn="0" w:lastRowLastColumn="0"/>
              <w:rPr>
                <w:ins w:id="158" w:author="LENOVO" w:date="2018-07-26T23:37:00Z"/>
                <w:rFonts w:ascii="Times New Roman" w:eastAsia="宋体" w:hAnsi="Times New Roman" w:cs="Times New Roman"/>
                <w:kern w:val="0"/>
                <w:sz w:val="21"/>
                <w:szCs w:val="22"/>
              </w:rPr>
            </w:pPr>
            <w:ins w:id="159" w:author="LENOVO" w:date="2018-07-26T23:37:00Z">
              <w:r>
                <w:rPr>
                  <w:rFonts w:ascii="Times New Roman" w:eastAsia="宋体" w:hAnsi="Times New Roman" w:cs="Times New Roman"/>
                  <w:kern w:val="0"/>
                  <w:sz w:val="21"/>
                  <w:szCs w:val="22"/>
                </w:rPr>
                <w:t>近似商标检索接口</w:t>
              </w:r>
            </w:ins>
            <w:ins w:id="160" w:author="LENOVO" w:date="2018-07-26T23:38:00Z">
              <w:r>
                <w:rPr>
                  <w:rFonts w:ascii="Times New Roman" w:eastAsia="宋体" w:hAnsi="Times New Roman" w:cs="Times New Roman" w:hint="eastAsia"/>
                  <w:kern w:val="0"/>
                  <w:sz w:val="21"/>
                  <w:szCs w:val="22"/>
                </w:rPr>
                <w:t>-</w:t>
              </w:r>
              <w:r>
                <w:rPr>
                  <w:rFonts w:ascii="Times New Roman" w:eastAsia="宋体" w:hAnsi="Times New Roman" w:cs="Times New Roman" w:hint="eastAsia"/>
                  <w:kern w:val="0"/>
                  <w:sz w:val="21"/>
                  <w:szCs w:val="22"/>
                </w:rPr>
                <w:t>非核心群组</w:t>
              </w:r>
            </w:ins>
          </w:p>
        </w:tc>
      </w:tr>
      <w:tr w:rsidR="00836ED6" w:rsidTr="00A25F43">
        <w:trPr>
          <w:cnfStyle w:val="000000100000" w:firstRow="0" w:lastRow="0" w:firstColumn="0" w:lastColumn="0" w:oddVBand="0" w:evenVBand="0" w:oddHBand="1" w:evenHBand="0" w:firstRowFirstColumn="0" w:firstRowLastColumn="0" w:lastRowFirstColumn="0" w:lastRowLastColumn="0"/>
          <w:trHeight w:val="558"/>
          <w:ins w:id="161"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Pr>
          <w:p w:rsidR="00836ED6" w:rsidRDefault="00836ED6" w:rsidP="00A25F43">
            <w:pPr>
              <w:jc w:val="center"/>
              <w:rPr>
                <w:ins w:id="162" w:author="LENOVO" w:date="2018-07-26T23:37:00Z"/>
                <w:rFonts w:ascii="Times New Roman" w:eastAsia="宋体" w:hAnsi="Times New Roman" w:cs="Times New Roman"/>
                <w:b w:val="0"/>
                <w:bCs w:val="0"/>
                <w:color w:val="000000"/>
                <w:kern w:val="0"/>
                <w:szCs w:val="20"/>
              </w:rPr>
            </w:pPr>
            <w:ins w:id="163" w:author="LENOVO" w:date="2018-07-26T23:37:00Z">
              <w:r w:rsidRPr="00685481">
                <w:rPr>
                  <w:rFonts w:hint="eastAsia"/>
                </w:rPr>
                <w:t>接口</w:t>
              </w:r>
              <w:proofErr w:type="spellStart"/>
              <w:r w:rsidRPr="00685481">
                <w:rPr>
                  <w:rFonts w:hint="eastAsia"/>
                </w:rPr>
                <w:t>url</w:t>
              </w:r>
              <w:proofErr w:type="spellEnd"/>
            </w:ins>
          </w:p>
        </w:tc>
        <w:tc>
          <w:tcPr>
            <w:tcW w:w="6681" w:type="dxa"/>
          </w:tcPr>
          <w:p w:rsidR="00836ED6" w:rsidRPr="00444378" w:rsidRDefault="00836ED6" w:rsidP="00A25F43">
            <w:pPr>
              <w:jc w:val="center"/>
              <w:cnfStyle w:val="000000100000" w:firstRow="0" w:lastRow="0" w:firstColumn="0" w:lastColumn="0" w:oddVBand="0" w:evenVBand="0" w:oddHBand="1" w:evenHBand="0" w:firstRowFirstColumn="0" w:firstRowLastColumn="0" w:lastRowFirstColumn="0" w:lastRowLastColumn="0"/>
              <w:rPr>
                <w:ins w:id="164" w:author="LENOVO" w:date="2018-07-26T23:37:00Z"/>
                <w:rFonts w:asciiTheme="majorHAnsi" w:eastAsiaTheme="majorHAnsi" w:hAnsiTheme="majorHAnsi" w:cs="Times New Roman"/>
                <w:color w:val="000000"/>
                <w:kern w:val="0"/>
              </w:rPr>
            </w:pPr>
            <w:ins w:id="165" w:author="LENOVO" w:date="2018-07-26T23:37:00Z">
              <w:r w:rsidRPr="00A25F43">
                <w:rPr>
                  <w:rFonts w:asciiTheme="majorHAnsi" w:eastAsiaTheme="majorHAnsi" w:hAnsiTheme="majorHAnsi" w:cstheme="minorHAnsi"/>
                  <w:bCs/>
                  <w:kern w:val="0"/>
                </w:rPr>
                <w:t>/</w:t>
              </w:r>
              <w:proofErr w:type="spellStart"/>
              <w:r w:rsidRPr="00A25F43">
                <w:rPr>
                  <w:rFonts w:asciiTheme="majorHAnsi" w:eastAsiaTheme="majorHAnsi" w:hAnsiTheme="majorHAnsi" w:cstheme="minorHAnsi"/>
                  <w:bCs/>
                  <w:kern w:val="0"/>
                </w:rPr>
                <w:t>api</w:t>
              </w:r>
              <w:proofErr w:type="spellEnd"/>
              <w:r w:rsidRPr="00A25F43">
                <w:rPr>
                  <w:rFonts w:asciiTheme="majorHAnsi" w:eastAsiaTheme="majorHAnsi" w:hAnsiTheme="majorHAnsi" w:cstheme="minorHAnsi"/>
                  <w:bCs/>
                  <w:kern w:val="0"/>
                </w:rPr>
                <w:t>/</w:t>
              </w:r>
              <w:r w:rsidRPr="00444378">
                <w:rPr>
                  <w:rFonts w:asciiTheme="majorHAnsi" w:eastAsiaTheme="majorHAnsi" w:hAnsiTheme="majorHAnsi"/>
                </w:rPr>
                <w:fldChar w:fldCharType="begin"/>
              </w:r>
              <w:r w:rsidRPr="00444378">
                <w:rPr>
                  <w:rFonts w:asciiTheme="majorHAnsi" w:eastAsiaTheme="majorHAnsi" w:hAnsiTheme="majorHAnsi"/>
                </w:rPr>
                <w:instrText xml:space="preserve"> HYPERLINK "http://www.baidu.com/link?url=87JoF7P9JSzM7ekYU_eeGVWLqzRVyCNnEvrxHXbXmbZhD4WqX7hX-wTdY2mPrlSAl4QC4M0zp29qsZ-CYCieOfwmAB_a7qMyTz6QlXAUhZu" \t "_blank" </w:instrText>
              </w:r>
              <w:r w:rsidRPr="00444378">
                <w:rPr>
                  <w:rFonts w:asciiTheme="majorHAnsi" w:eastAsiaTheme="majorHAnsi" w:hAnsiTheme="majorHAnsi"/>
                </w:rPr>
                <w:fldChar w:fldCharType="separate"/>
              </w:r>
              <w:r w:rsidRPr="00444378">
                <w:rPr>
                  <w:rStyle w:val="aa"/>
                  <w:rFonts w:asciiTheme="majorHAnsi" w:eastAsiaTheme="majorHAnsi" w:hAnsiTheme="majorHAnsi" w:cs="Arial"/>
                  <w:color w:val="333333"/>
                </w:rPr>
                <w:t>retrieval</w:t>
              </w:r>
              <w:r w:rsidRPr="00444378">
                <w:rPr>
                  <w:rFonts w:asciiTheme="majorHAnsi" w:eastAsiaTheme="majorHAnsi" w:hAnsiTheme="majorHAnsi"/>
                </w:rPr>
                <w:fldChar w:fldCharType="end"/>
              </w:r>
            </w:ins>
            <w:ins w:id="166" w:author="LENOVO" w:date="2018-07-26T23:39:00Z">
              <w:r>
                <w:rPr>
                  <w:rFonts w:asciiTheme="majorHAnsi" w:eastAsiaTheme="majorHAnsi" w:hAnsiTheme="majorHAnsi" w:hint="eastAsia"/>
                </w:rPr>
                <w:t>/</w:t>
              </w:r>
              <w:proofErr w:type="spellStart"/>
              <w:r>
                <w:rPr>
                  <w:rFonts w:asciiTheme="majorHAnsi" w:eastAsiaTheme="majorHAnsi" w:hAnsiTheme="majorHAnsi" w:hint="eastAsia"/>
                </w:rPr>
                <w:t>restItem</w:t>
              </w:r>
            </w:ins>
            <w:proofErr w:type="spellEnd"/>
          </w:p>
        </w:tc>
      </w:tr>
      <w:tr w:rsidR="00836ED6" w:rsidTr="00A25F43">
        <w:trPr>
          <w:trHeight w:val="558"/>
          <w:ins w:id="167"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Pr>
          <w:p w:rsidR="00836ED6" w:rsidRDefault="00836ED6" w:rsidP="00A25F43">
            <w:pPr>
              <w:jc w:val="center"/>
              <w:rPr>
                <w:ins w:id="168" w:author="LENOVO" w:date="2018-07-26T23:37:00Z"/>
                <w:rFonts w:ascii="Times New Roman" w:eastAsia="宋体" w:hAnsi="Times New Roman" w:cs="Times New Roman"/>
                <w:b w:val="0"/>
                <w:bCs w:val="0"/>
                <w:color w:val="000000"/>
                <w:kern w:val="0"/>
                <w:szCs w:val="20"/>
              </w:rPr>
            </w:pPr>
            <w:ins w:id="169" w:author="LENOVO" w:date="2018-07-26T23:37:00Z">
              <w:r w:rsidRPr="00685481">
                <w:rPr>
                  <w:rFonts w:hint="eastAsia"/>
                </w:rPr>
                <w:t>请求</w:t>
              </w:r>
              <w:r>
                <w:rPr>
                  <w:rFonts w:hint="eastAsia"/>
                </w:rPr>
                <w:t>动作</w:t>
              </w:r>
            </w:ins>
          </w:p>
        </w:tc>
        <w:tc>
          <w:tcPr>
            <w:tcW w:w="6681" w:type="dxa"/>
          </w:tcPr>
          <w:p w:rsidR="00836ED6" w:rsidRPr="00444378" w:rsidRDefault="00836ED6" w:rsidP="00A25F43">
            <w:pPr>
              <w:jc w:val="center"/>
              <w:cnfStyle w:val="000000000000" w:firstRow="0" w:lastRow="0" w:firstColumn="0" w:lastColumn="0" w:oddVBand="0" w:evenVBand="0" w:oddHBand="0" w:evenHBand="0" w:firstRowFirstColumn="0" w:firstRowLastColumn="0" w:lastRowFirstColumn="0" w:lastRowLastColumn="0"/>
              <w:rPr>
                <w:ins w:id="170" w:author="LENOVO" w:date="2018-07-26T23:37:00Z"/>
                <w:rFonts w:asciiTheme="majorHAnsi" w:eastAsiaTheme="majorHAnsi" w:hAnsiTheme="majorHAnsi" w:cs="Times New Roman"/>
                <w:color w:val="000000"/>
                <w:kern w:val="0"/>
              </w:rPr>
            </w:pPr>
            <w:ins w:id="171" w:author="LENOVO" w:date="2018-07-26T23:37:00Z">
              <w:r w:rsidRPr="00444378">
                <w:rPr>
                  <w:rFonts w:asciiTheme="majorHAnsi" w:eastAsiaTheme="majorHAnsi" w:hAnsiTheme="majorHAnsi" w:hint="eastAsia"/>
                </w:rPr>
                <w:t>HTTP POST</w:t>
              </w:r>
            </w:ins>
          </w:p>
        </w:tc>
      </w:tr>
      <w:tr w:rsidR="00836ED6" w:rsidTr="00A25F43">
        <w:trPr>
          <w:cnfStyle w:val="000000100000" w:firstRow="0" w:lastRow="0" w:firstColumn="0" w:lastColumn="0" w:oddVBand="0" w:evenVBand="0" w:oddHBand="1" w:evenHBand="0" w:firstRowFirstColumn="0" w:firstRowLastColumn="0" w:lastRowFirstColumn="0" w:lastRowLastColumn="0"/>
          <w:trHeight w:val="240"/>
          <w:ins w:id="172"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tcPr>
          <w:p w:rsidR="00836ED6" w:rsidRDefault="00836ED6" w:rsidP="00A25F43">
            <w:pPr>
              <w:jc w:val="center"/>
              <w:rPr>
                <w:ins w:id="173" w:author="LENOVO" w:date="2018-07-26T23:37:00Z"/>
                <w:rFonts w:ascii="Times New Roman" w:eastAsia="宋体" w:hAnsi="Times New Roman" w:cs="Times New Roman"/>
                <w:b w:val="0"/>
                <w:bCs w:val="0"/>
                <w:color w:val="000000"/>
                <w:kern w:val="0"/>
                <w:szCs w:val="20"/>
              </w:rPr>
            </w:pPr>
            <w:ins w:id="174" w:author="LENOVO" w:date="2018-07-26T23:37:00Z">
              <w:r>
                <w:rPr>
                  <w:rStyle w:val="richtext"/>
                </w:rPr>
                <w:t>数据编码</w:t>
              </w:r>
            </w:ins>
          </w:p>
        </w:tc>
        <w:tc>
          <w:tcPr>
            <w:tcW w:w="6681" w:type="dxa"/>
            <w:tcBorders>
              <w:bottom w:val="single" w:sz="4" w:space="0" w:color="auto"/>
            </w:tcBorders>
          </w:tcPr>
          <w:p w:rsidR="00836ED6" w:rsidRPr="00444378" w:rsidRDefault="00836ED6" w:rsidP="00A25F43">
            <w:pPr>
              <w:jc w:val="center"/>
              <w:cnfStyle w:val="000000100000" w:firstRow="0" w:lastRow="0" w:firstColumn="0" w:lastColumn="0" w:oddVBand="0" w:evenVBand="0" w:oddHBand="1" w:evenHBand="0" w:firstRowFirstColumn="0" w:firstRowLastColumn="0" w:lastRowFirstColumn="0" w:lastRowLastColumn="0"/>
              <w:rPr>
                <w:ins w:id="175" w:author="LENOVO" w:date="2018-07-26T23:37:00Z"/>
                <w:rFonts w:asciiTheme="majorHAnsi" w:eastAsiaTheme="majorHAnsi" w:hAnsiTheme="majorHAnsi" w:cs="Times New Roman"/>
                <w:color w:val="000000"/>
                <w:kern w:val="0"/>
              </w:rPr>
            </w:pPr>
            <w:ins w:id="176" w:author="LENOVO" w:date="2018-07-26T23:37:00Z">
              <w:r w:rsidRPr="00444378">
                <w:rPr>
                  <w:rFonts w:asciiTheme="majorHAnsi" w:eastAsiaTheme="majorHAnsi" w:hAnsiTheme="majorHAnsi" w:hint="eastAsia"/>
                </w:rPr>
                <w:t>UTF-8</w:t>
              </w:r>
            </w:ins>
          </w:p>
        </w:tc>
      </w:tr>
      <w:tr w:rsidR="00836ED6" w:rsidTr="00A25F43">
        <w:trPr>
          <w:trHeight w:val="171"/>
          <w:ins w:id="177"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836ED6" w:rsidRDefault="00836ED6" w:rsidP="00A25F43">
            <w:pPr>
              <w:jc w:val="center"/>
              <w:rPr>
                <w:ins w:id="178" w:author="LENOVO" w:date="2018-07-26T23:37:00Z"/>
                <w:rStyle w:val="richtext"/>
              </w:rPr>
            </w:pPr>
            <w:ins w:id="179" w:author="LENOVO" w:date="2018-07-26T23:37:00Z">
              <w:r>
                <w:rPr>
                  <w:rStyle w:val="richtext"/>
                  <w:rFonts w:hint="eastAsia"/>
                </w:rPr>
                <w:t>Headers</w:t>
              </w:r>
            </w:ins>
          </w:p>
        </w:tc>
        <w:tc>
          <w:tcPr>
            <w:tcW w:w="6681" w:type="dxa"/>
            <w:tcBorders>
              <w:top w:val="single" w:sz="4" w:space="0" w:color="auto"/>
              <w:bottom w:val="single" w:sz="4" w:space="0" w:color="auto"/>
            </w:tcBorders>
          </w:tcPr>
          <w:p w:rsidR="00836ED6" w:rsidRPr="00444378" w:rsidRDefault="00836ED6" w:rsidP="00A25F43">
            <w:pPr>
              <w:jc w:val="center"/>
              <w:cnfStyle w:val="000000000000" w:firstRow="0" w:lastRow="0" w:firstColumn="0" w:lastColumn="0" w:oddVBand="0" w:evenVBand="0" w:oddHBand="0" w:evenHBand="0" w:firstRowFirstColumn="0" w:firstRowLastColumn="0" w:lastRowFirstColumn="0" w:lastRowLastColumn="0"/>
              <w:rPr>
                <w:ins w:id="180" w:author="LENOVO" w:date="2018-07-26T23:37:00Z"/>
                <w:rFonts w:asciiTheme="majorHAnsi" w:eastAsiaTheme="majorHAnsi" w:hAnsiTheme="majorHAnsi"/>
              </w:rPr>
            </w:pPr>
            <w:ins w:id="181" w:author="LENOVO" w:date="2018-07-26T23:37:00Z">
              <w:r w:rsidRPr="00A25F43">
                <w:rPr>
                  <w:rFonts w:asciiTheme="majorHAnsi" w:eastAsiaTheme="majorHAnsi" w:hAnsiTheme="majorHAnsi" w:cs="Helvetica"/>
                  <w:color w:val="505050"/>
                  <w:shd w:val="clear" w:color="auto" w:fill="FFFFFF"/>
                </w:rPr>
                <w:t>Content-Type = application/</w:t>
              </w:r>
              <w:proofErr w:type="spellStart"/>
              <w:r w:rsidRPr="00A25F43">
                <w:rPr>
                  <w:rFonts w:asciiTheme="majorHAnsi" w:eastAsiaTheme="majorHAnsi" w:hAnsiTheme="majorHAnsi" w:cs="Helvetica"/>
                  <w:color w:val="505050"/>
                  <w:shd w:val="clear" w:color="auto" w:fill="FFFFFF"/>
                </w:rPr>
                <w:t>json</w:t>
              </w:r>
              <w:proofErr w:type="spellEnd"/>
            </w:ins>
          </w:p>
        </w:tc>
      </w:tr>
      <w:tr w:rsidR="00836ED6" w:rsidTr="00A25F43">
        <w:trPr>
          <w:cnfStyle w:val="000000100000" w:firstRow="0" w:lastRow="0" w:firstColumn="0" w:lastColumn="0" w:oddVBand="0" w:evenVBand="0" w:oddHBand="1" w:evenHBand="0" w:firstRowFirstColumn="0" w:firstRowLastColumn="0" w:lastRowFirstColumn="0" w:lastRowLastColumn="0"/>
          <w:trHeight w:val="120"/>
          <w:ins w:id="182"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836ED6" w:rsidRDefault="00836ED6" w:rsidP="00A25F43">
            <w:pPr>
              <w:jc w:val="center"/>
              <w:rPr>
                <w:ins w:id="183" w:author="LENOVO" w:date="2018-07-26T23:37:00Z"/>
                <w:rFonts w:ascii="Times New Roman" w:eastAsia="宋体" w:hAnsi="Times New Roman" w:cs="Times New Roman"/>
                <w:b w:val="0"/>
                <w:bCs w:val="0"/>
                <w:color w:val="000000"/>
                <w:kern w:val="0"/>
                <w:szCs w:val="20"/>
              </w:rPr>
            </w:pPr>
            <w:ins w:id="184" w:author="LENOVO" w:date="2018-07-26T23:37:00Z">
              <w:r w:rsidRPr="00685481">
                <w:t>请求</w:t>
              </w:r>
              <w:r>
                <w:t>类型</w:t>
              </w:r>
              <w:r>
                <w:rPr>
                  <w:rStyle w:val="richtext"/>
                </w:rPr>
                <w:t>及内容</w:t>
              </w:r>
            </w:ins>
          </w:p>
        </w:tc>
        <w:tc>
          <w:tcPr>
            <w:tcW w:w="6681" w:type="dxa"/>
            <w:tcBorders>
              <w:top w:val="single" w:sz="4" w:space="0" w:color="auto"/>
              <w:bottom w:val="single" w:sz="4" w:space="0" w:color="auto"/>
            </w:tcBorders>
          </w:tcPr>
          <w:tbl>
            <w:tblPr>
              <w:tblW w:w="0" w:type="auto"/>
              <w:tblCellSpacing w:w="0" w:type="dxa"/>
              <w:tblLayout w:type="fixed"/>
              <w:tblCellMar>
                <w:left w:w="0" w:type="dxa"/>
                <w:right w:w="0" w:type="dxa"/>
              </w:tblCellMar>
              <w:tblLook w:val="04A0" w:firstRow="1" w:lastRow="0" w:firstColumn="1" w:lastColumn="0" w:noHBand="0" w:noVBand="1"/>
            </w:tblPr>
            <w:tblGrid>
              <w:gridCol w:w="6632"/>
              <w:gridCol w:w="20"/>
            </w:tblGrid>
            <w:tr w:rsidR="00836ED6" w:rsidRPr="00444378" w:rsidTr="00A25F43">
              <w:trPr>
                <w:tblCellSpacing w:w="0" w:type="dxa"/>
                <w:ins w:id="185" w:author="LENOVO" w:date="2018-07-26T23:37:00Z"/>
              </w:trPr>
              <w:tc>
                <w:tcPr>
                  <w:tcW w:w="6632" w:type="dxa"/>
                  <w:vAlign w:val="center"/>
                  <w:hideMark/>
                </w:tcPr>
                <w:p w:rsidR="00836ED6" w:rsidRPr="00A25F43" w:rsidRDefault="00836ED6" w:rsidP="00A25F43">
                  <w:pPr>
                    <w:pStyle w:val="HTML"/>
                    <w:shd w:val="clear" w:color="auto" w:fill="FFFFFF"/>
                    <w:ind w:firstLineChars="150" w:firstLine="360"/>
                    <w:rPr>
                      <w:ins w:id="186" w:author="LENOVO" w:date="2018-07-26T23:37:00Z"/>
                      <w:rFonts w:asciiTheme="majorHAnsi" w:eastAsiaTheme="majorHAnsi" w:hAnsiTheme="majorHAnsi" w:cstheme="minorHAnsi"/>
                      <w:color w:val="000000"/>
                    </w:rPr>
                  </w:pPr>
                </w:p>
              </w:tc>
              <w:tc>
                <w:tcPr>
                  <w:tcW w:w="6" w:type="dxa"/>
                  <w:vAlign w:val="center"/>
                  <w:hideMark/>
                </w:tcPr>
                <w:p w:rsidR="00836ED6" w:rsidRPr="00A25F43" w:rsidRDefault="00836ED6" w:rsidP="00A25F43">
                  <w:pPr>
                    <w:tabs>
                      <w:tab w:val="left" w:pos="720"/>
                    </w:tabs>
                    <w:autoSpaceDE w:val="0"/>
                    <w:autoSpaceDN w:val="0"/>
                    <w:adjustRightInd w:val="0"/>
                    <w:ind w:firstLine="420"/>
                    <w:rPr>
                      <w:ins w:id="187" w:author="LENOVO" w:date="2018-07-26T23:37:00Z"/>
                      <w:rFonts w:asciiTheme="majorHAnsi" w:eastAsiaTheme="majorHAnsi" w:hAnsiTheme="majorHAnsi"/>
                    </w:rPr>
                  </w:pPr>
                </w:p>
              </w:tc>
            </w:tr>
          </w:tbl>
          <w:p w:rsidR="00442AA0" w:rsidRDefault="00491E63" w:rsidP="00491E63">
            <w:pPr>
              <w:jc w:val="center"/>
              <w:cnfStyle w:val="000000100000" w:firstRow="0" w:lastRow="0" w:firstColumn="0" w:lastColumn="0" w:oddVBand="0" w:evenVBand="0" w:oddHBand="1" w:evenHBand="0" w:firstRowFirstColumn="0" w:firstRowLastColumn="0" w:lastRowFirstColumn="0" w:lastRowLastColumn="0"/>
              <w:rPr>
                <w:ins w:id="188" w:author="LENOVO" w:date="2018-07-27T11:29:00Z"/>
                <w:rFonts w:asciiTheme="majorHAnsi" w:eastAsiaTheme="majorHAnsi" w:hAnsiTheme="majorHAnsi" w:cstheme="minorHAnsi"/>
                <w:bCs/>
              </w:rPr>
            </w:pPr>
            <w:ins w:id="189" w:author="LENOVO" w:date="2018-07-27T11:27:00Z">
              <w:r>
                <w:rPr>
                  <w:rFonts w:asciiTheme="majorHAnsi" w:eastAsiaTheme="majorHAnsi" w:hAnsiTheme="majorHAnsi" w:cstheme="minorHAnsi"/>
                  <w:bCs/>
                </w:rPr>
                <w:t>如下文</w:t>
              </w:r>
              <w:r>
                <w:rPr>
                  <w:rFonts w:asciiTheme="majorHAnsi" w:eastAsiaTheme="majorHAnsi" w:hAnsiTheme="majorHAnsi" w:cstheme="minorHAnsi" w:hint="eastAsia"/>
                  <w:bCs/>
                </w:rPr>
                <w:t>3.2.1定义的“</w:t>
              </w:r>
              <w:r w:rsidRPr="00491E63">
                <w:rPr>
                  <w:rFonts w:asciiTheme="majorHAnsi" w:eastAsiaTheme="majorHAnsi" w:hAnsiTheme="majorHAnsi" w:cstheme="minorHAnsi" w:hint="eastAsia"/>
                  <w:bCs/>
                </w:rPr>
                <w:t>近似商标名称检索请求实体类</w:t>
              </w:r>
              <w:r>
                <w:rPr>
                  <w:rFonts w:asciiTheme="majorHAnsi" w:eastAsiaTheme="majorHAnsi" w:hAnsiTheme="majorHAnsi" w:cstheme="minorHAnsi"/>
                  <w:bCs/>
                </w:rPr>
                <w:t>”</w:t>
              </w:r>
            </w:ins>
          </w:p>
          <w:p w:rsidR="00836ED6" w:rsidRPr="00A25F43" w:rsidRDefault="00491E63" w:rsidP="00491E63">
            <w:pPr>
              <w:jc w:val="center"/>
              <w:cnfStyle w:val="000000100000" w:firstRow="0" w:lastRow="0" w:firstColumn="0" w:lastColumn="0" w:oddVBand="0" w:evenVBand="0" w:oddHBand="1" w:evenHBand="0" w:firstRowFirstColumn="0" w:firstRowLastColumn="0" w:lastRowFirstColumn="0" w:lastRowLastColumn="0"/>
              <w:rPr>
                <w:ins w:id="190" w:author="LENOVO" w:date="2018-07-26T23:37:00Z"/>
                <w:rFonts w:asciiTheme="majorHAnsi" w:eastAsiaTheme="majorHAnsi" w:hAnsiTheme="majorHAnsi" w:cs="Times New Roman"/>
                <w:color w:val="000000"/>
                <w:kern w:val="0"/>
              </w:rPr>
            </w:pPr>
            <w:ins w:id="191" w:author="LENOVO" w:date="2018-07-27T11:27:00Z">
              <w:r>
                <w:rPr>
                  <w:rFonts w:asciiTheme="majorHAnsi" w:eastAsiaTheme="majorHAnsi" w:hAnsiTheme="majorHAnsi" w:cstheme="minorHAnsi"/>
                  <w:bCs/>
                </w:rPr>
                <w:t>的</w:t>
              </w:r>
              <w:r w:rsidRPr="00A25F43">
                <w:rPr>
                  <w:rFonts w:asciiTheme="majorHAnsi" w:eastAsiaTheme="majorHAnsi" w:hAnsiTheme="majorHAnsi" w:cstheme="minorHAnsi"/>
                  <w:bCs/>
                </w:rPr>
                <w:t>JSON</w:t>
              </w:r>
            </w:ins>
            <w:ins w:id="192" w:author="LENOVO" w:date="2018-07-27T22:18:00Z">
              <w:r w:rsidR="0055788D">
                <w:rPr>
                  <w:rFonts w:asciiTheme="majorHAnsi" w:eastAsiaTheme="majorHAnsi" w:hAnsiTheme="majorHAnsi" w:cstheme="minorHAnsi"/>
                  <w:bCs/>
                </w:rPr>
                <w:t>数据</w:t>
              </w:r>
            </w:ins>
          </w:p>
        </w:tc>
      </w:tr>
      <w:tr w:rsidR="00836ED6" w:rsidTr="00A25F43">
        <w:trPr>
          <w:trHeight w:val="183"/>
          <w:ins w:id="193"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836ED6" w:rsidRDefault="00836ED6" w:rsidP="00A25F43">
            <w:pPr>
              <w:jc w:val="center"/>
              <w:rPr>
                <w:ins w:id="194" w:author="LENOVO" w:date="2018-07-26T23:37:00Z"/>
                <w:rFonts w:ascii="Times New Roman" w:eastAsia="宋体" w:hAnsi="Times New Roman" w:cs="Times New Roman"/>
                <w:b w:val="0"/>
                <w:bCs w:val="0"/>
                <w:color w:val="000000"/>
                <w:kern w:val="0"/>
                <w:szCs w:val="20"/>
              </w:rPr>
            </w:pPr>
            <w:ins w:id="195" w:author="LENOVO" w:date="2018-07-26T23:37:00Z">
              <w:r w:rsidRPr="00685481">
                <w:rPr>
                  <w:rFonts w:hint="eastAsia"/>
                </w:rPr>
                <w:t>响应类型</w:t>
              </w:r>
              <w:r>
                <w:t>及</w:t>
              </w:r>
              <w:r>
                <w:rPr>
                  <w:rFonts w:hint="eastAsia"/>
                </w:rPr>
                <w:t>内容</w:t>
              </w:r>
            </w:ins>
          </w:p>
        </w:tc>
        <w:tc>
          <w:tcPr>
            <w:tcW w:w="6681" w:type="dxa"/>
            <w:tcBorders>
              <w:top w:val="single" w:sz="4" w:space="0" w:color="auto"/>
              <w:bottom w:val="single" w:sz="4" w:space="0" w:color="auto"/>
            </w:tcBorders>
          </w:tcPr>
          <w:p w:rsidR="00442AA0" w:rsidRDefault="00AF5C40">
            <w:pPr>
              <w:jc w:val="center"/>
              <w:cnfStyle w:val="000000000000" w:firstRow="0" w:lastRow="0" w:firstColumn="0" w:lastColumn="0" w:oddVBand="0" w:evenVBand="0" w:oddHBand="0" w:evenHBand="0" w:firstRowFirstColumn="0" w:firstRowLastColumn="0" w:lastRowFirstColumn="0" w:lastRowLastColumn="0"/>
              <w:rPr>
                <w:ins w:id="196" w:author="LENOVO" w:date="2018-07-27T11:29:00Z"/>
              </w:rPr>
              <w:pPrChange w:id="197" w:author="LENOVO" w:date="2018-07-27T11:27:00Z">
                <w:pPr>
                  <w:pStyle w:val="HTML"/>
                  <w:shd w:val="clear" w:color="auto" w:fill="FFFFFF"/>
                  <w:ind w:firstLineChars="400" w:firstLine="960"/>
                  <w:jc w:val="center"/>
                  <w:cnfStyle w:val="000000000000" w:firstRow="0" w:lastRow="0" w:firstColumn="0" w:lastColumn="0" w:oddVBand="0" w:evenVBand="0" w:oddHBand="0" w:evenHBand="0" w:firstRowFirstColumn="0" w:firstRowLastColumn="0" w:lastRowFirstColumn="0" w:lastRowLastColumn="0"/>
                </w:pPr>
              </w:pPrChange>
            </w:pPr>
            <w:ins w:id="198" w:author="LENOVO" w:date="2018-07-27T10:53:00Z">
              <w:r>
                <w:t>如下文</w:t>
              </w:r>
              <w:r>
                <w:rPr>
                  <w:rFonts w:hint="eastAsia"/>
                </w:rPr>
                <w:t>3.1.2定义的</w:t>
              </w:r>
            </w:ins>
            <w:ins w:id="199" w:author="LENOVO" w:date="2018-07-27T10:54:00Z">
              <w:r>
                <w:rPr>
                  <w:rFonts w:hint="eastAsia"/>
                </w:rPr>
                <w:t>“</w:t>
              </w:r>
            </w:ins>
            <w:ins w:id="200" w:author="LENOVO" w:date="2018-07-27T10:53:00Z">
              <w:r>
                <w:rPr>
                  <w:rFonts w:hint="eastAsia"/>
                </w:rPr>
                <w:t>近似商标</w:t>
              </w:r>
            </w:ins>
            <w:ins w:id="201" w:author="LENOVO" w:date="2018-07-27T10:54:00Z">
              <w:r>
                <w:rPr>
                  <w:rFonts w:hint="eastAsia"/>
                </w:rPr>
                <w:t>名称检索响应</w:t>
              </w:r>
            </w:ins>
            <w:ins w:id="202" w:author="LENOVO" w:date="2018-07-26T23:37:00Z">
              <w:r w:rsidR="00836ED6" w:rsidRPr="00A25F43">
                <w:t>实体类</w:t>
              </w:r>
            </w:ins>
            <w:ins w:id="203" w:author="LENOVO" w:date="2018-07-27T10:54:00Z">
              <w:r>
                <w:t>”</w:t>
              </w:r>
            </w:ins>
          </w:p>
          <w:p w:rsidR="00836ED6" w:rsidRPr="00A25F43" w:rsidRDefault="00AF5C40">
            <w:pPr>
              <w:jc w:val="center"/>
              <w:cnfStyle w:val="000000000000" w:firstRow="0" w:lastRow="0" w:firstColumn="0" w:lastColumn="0" w:oddVBand="0" w:evenVBand="0" w:oddHBand="0" w:evenHBand="0" w:firstRowFirstColumn="0" w:firstRowLastColumn="0" w:lastRowFirstColumn="0" w:lastRowLastColumn="0"/>
              <w:rPr>
                <w:ins w:id="204" w:author="LENOVO" w:date="2018-07-26T23:37:00Z"/>
              </w:rPr>
              <w:pPrChange w:id="205" w:author="LENOVO" w:date="2018-07-27T11:27:00Z">
                <w:pPr>
                  <w:pStyle w:val="HTML"/>
                  <w:shd w:val="clear" w:color="auto" w:fill="FFFFFF"/>
                  <w:ind w:firstLineChars="400" w:firstLine="960"/>
                  <w:jc w:val="center"/>
                  <w:cnfStyle w:val="000000000000" w:firstRow="0" w:lastRow="0" w:firstColumn="0" w:lastColumn="0" w:oddVBand="0" w:evenVBand="0" w:oddHBand="0" w:evenHBand="0" w:firstRowFirstColumn="0" w:firstRowLastColumn="0" w:lastRowFirstColumn="0" w:lastRowLastColumn="0"/>
                </w:pPr>
              </w:pPrChange>
            </w:pPr>
            <w:ins w:id="206" w:author="LENOVO" w:date="2018-07-27T10:54:00Z">
              <w:r>
                <w:t>的</w:t>
              </w:r>
            </w:ins>
            <w:ins w:id="207" w:author="LENOVO" w:date="2018-07-26T23:37:00Z">
              <w:r w:rsidR="00836ED6" w:rsidRPr="00A25F43">
                <w:t>JSON</w:t>
              </w:r>
            </w:ins>
            <w:ins w:id="208" w:author="LENOVO" w:date="2018-07-27T22:18:00Z">
              <w:r w:rsidR="0055788D">
                <w:t>数据</w:t>
              </w:r>
            </w:ins>
          </w:p>
        </w:tc>
      </w:tr>
      <w:tr w:rsidR="00836ED6" w:rsidTr="00A25F43">
        <w:trPr>
          <w:cnfStyle w:val="000000100000" w:firstRow="0" w:lastRow="0" w:firstColumn="0" w:lastColumn="0" w:oddVBand="0" w:evenVBand="0" w:oddHBand="1" w:evenHBand="0" w:firstRowFirstColumn="0" w:firstRowLastColumn="0" w:lastRowFirstColumn="0" w:lastRowLastColumn="0"/>
          <w:trHeight w:val="195"/>
          <w:ins w:id="209" w:author="LENOVO" w:date="2018-07-26T23:37:00Z"/>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rsidR="00836ED6" w:rsidRDefault="00836ED6" w:rsidP="00A25F43">
            <w:pPr>
              <w:jc w:val="center"/>
              <w:rPr>
                <w:ins w:id="210" w:author="LENOVO" w:date="2018-07-26T23:37:00Z"/>
                <w:rFonts w:ascii="Times New Roman" w:eastAsia="宋体" w:hAnsi="Times New Roman" w:cs="Times New Roman"/>
                <w:b w:val="0"/>
                <w:bCs w:val="0"/>
                <w:color w:val="000000"/>
                <w:kern w:val="0"/>
                <w:szCs w:val="20"/>
              </w:rPr>
            </w:pPr>
            <w:ins w:id="211" w:author="LENOVO" w:date="2018-07-26T23:37:00Z">
              <w:r w:rsidRPr="00685481">
                <w:rPr>
                  <w:rFonts w:hint="eastAsia"/>
                </w:rPr>
                <w:t>附加</w:t>
              </w:r>
            </w:ins>
            <w:ins w:id="212" w:author="LENOVO" w:date="2018-07-27T11:49:00Z">
              <w:r w:rsidR="00923227">
                <w:rPr>
                  <w:rFonts w:hint="eastAsia"/>
                </w:rPr>
                <w:t>说明</w:t>
              </w:r>
            </w:ins>
          </w:p>
        </w:tc>
        <w:tc>
          <w:tcPr>
            <w:tcW w:w="6681" w:type="dxa"/>
            <w:tcBorders>
              <w:top w:val="single" w:sz="4" w:space="0" w:color="auto"/>
              <w:bottom w:val="single" w:sz="4" w:space="0" w:color="auto"/>
            </w:tcBorders>
          </w:tcPr>
          <w:p w:rsidR="00836ED6" w:rsidRDefault="00F27DB3" w:rsidP="00A25F43">
            <w:pPr>
              <w:jc w:val="center"/>
              <w:cnfStyle w:val="000000100000" w:firstRow="0" w:lastRow="0" w:firstColumn="0" w:lastColumn="0" w:oddVBand="0" w:evenVBand="0" w:oddHBand="1" w:evenHBand="0" w:firstRowFirstColumn="0" w:firstRowLastColumn="0" w:lastRowFirstColumn="0" w:lastRowLastColumn="0"/>
              <w:rPr>
                <w:ins w:id="213" w:author="LENOVO" w:date="2018-07-26T23:37:00Z"/>
                <w:rFonts w:ascii="Times New Roman" w:eastAsia="宋体" w:hAnsi="Times New Roman" w:cs="Times New Roman"/>
                <w:color w:val="000000"/>
                <w:kern w:val="0"/>
                <w:szCs w:val="20"/>
              </w:rPr>
            </w:pPr>
            <w:ins w:id="214" w:author="LENOVO" w:date="2018-07-27T10:55:00Z">
              <w:r>
                <w:rPr>
                  <w:rFonts w:ascii="Times New Roman" w:eastAsia="宋体" w:hAnsi="Times New Roman" w:cs="Times New Roman"/>
                  <w:color w:val="000000"/>
                  <w:kern w:val="0"/>
                  <w:szCs w:val="20"/>
                </w:rPr>
                <w:t>与核心群组接口相比，在</w:t>
              </w:r>
            </w:ins>
            <w:ins w:id="215" w:author="LENOVO" w:date="2018-07-27T10:56:00Z">
              <w:r>
                <w:rPr>
                  <w:rFonts w:ascii="Times New Roman" w:eastAsia="宋体" w:hAnsi="Times New Roman" w:cs="Times New Roman"/>
                  <w:color w:val="000000"/>
                  <w:kern w:val="0"/>
                  <w:szCs w:val="20"/>
                </w:rPr>
                <w:t>计划的业务上，要检索的数据更多，数据返回较慢，但重要性也较低</w:t>
              </w:r>
            </w:ins>
          </w:p>
        </w:tc>
      </w:tr>
    </w:tbl>
    <w:p w:rsidR="00D71BF9" w:rsidRPr="007A3446" w:rsidRDefault="00D71BF9" w:rsidP="00D71BF9">
      <w:pPr>
        <w:pStyle w:val="6"/>
        <w:spacing w:before="0" w:after="0"/>
        <w:rPr>
          <w:ins w:id="216" w:author="LENOVO" w:date="2018-07-27T11:08:00Z"/>
        </w:rPr>
      </w:pPr>
      <w:ins w:id="217" w:author="LENOVO" w:date="2018-07-27T11:08:00Z">
        <w:r>
          <w:rPr>
            <w:rFonts w:hint="eastAsia"/>
          </w:rPr>
          <w:t xml:space="preserve">2.1.3 </w:t>
        </w:r>
      </w:ins>
      <w:ins w:id="218" w:author="LENOVO" w:date="2018-07-27T11:09:00Z">
        <w:r>
          <w:rPr>
            <w:rFonts w:hint="eastAsia"/>
          </w:rPr>
          <w:t>通信交互图</w:t>
        </w:r>
      </w:ins>
    </w:p>
    <w:p w:rsidR="00D71BF9" w:rsidRDefault="00AB1EFF">
      <w:pPr>
        <w:rPr>
          <w:ins w:id="219" w:author="LENOVO" w:date="2018-07-27T11:42:00Z"/>
        </w:rPr>
        <w:pPrChange w:id="220" w:author="LENOVO" w:date="2018-07-27T10:42:00Z">
          <w:pPr>
            <w:numPr>
              <w:numId w:val="1"/>
            </w:numPr>
            <w:ind w:left="420" w:hanging="420"/>
          </w:pPr>
        </w:pPrChange>
      </w:pPr>
      <w:ins w:id="221" w:author="LENOVO" w:date="2018-07-27T11:31:00Z">
        <w:r>
          <w:rPr>
            <w:rFonts w:eastAsia="宋体" w:hint="eastAsia"/>
            <w:b/>
            <w:bCs/>
            <w:sz w:val="28"/>
            <w:szCs w:val="28"/>
          </w:rPr>
          <w:tab/>
        </w:r>
      </w:ins>
      <w:ins w:id="222" w:author="LENOVO" w:date="2018-07-27T11:32:00Z">
        <w:r>
          <w:rPr>
            <w:rFonts w:hint="eastAsia"/>
          </w:rPr>
          <w:t>如</w:t>
        </w:r>
      </w:ins>
      <w:ins w:id="223" w:author="LENOVO" w:date="2018-07-27T11:47:00Z">
        <w:r w:rsidR="000B431D">
          <w:rPr>
            <w:rFonts w:hint="eastAsia"/>
          </w:rPr>
          <w:t>图</w:t>
        </w:r>
      </w:ins>
      <w:ins w:id="224" w:author="LENOVO" w:date="2018-07-27T11:32:00Z">
        <w:r w:rsidR="000B431D">
          <w:rPr>
            <w:rFonts w:hint="eastAsia"/>
          </w:rPr>
          <w:t>2</w:t>
        </w:r>
      </w:ins>
      <w:ins w:id="225" w:author="LENOVO" w:date="2018-07-27T11:47:00Z">
        <w:r w:rsidR="000B431D">
          <w:rPr>
            <w:rFonts w:hint="eastAsia"/>
          </w:rPr>
          <w:t>-</w:t>
        </w:r>
      </w:ins>
      <w:ins w:id="226" w:author="LENOVO" w:date="2018-07-27T11:32:00Z">
        <w:r>
          <w:rPr>
            <w:rFonts w:hint="eastAsia"/>
          </w:rPr>
          <w:t>1</w:t>
        </w:r>
      </w:ins>
      <w:ins w:id="227" w:author="LENOVO" w:date="2018-07-27T11:47:00Z">
        <w:r w:rsidR="000B431D">
          <w:rPr>
            <w:rFonts w:hint="eastAsia"/>
          </w:rPr>
          <w:t>所示</w:t>
        </w:r>
      </w:ins>
      <w:ins w:id="228" w:author="LENOVO" w:date="2018-07-27T11:32:00Z">
        <w:r>
          <w:rPr>
            <w:rFonts w:hint="eastAsia"/>
          </w:rPr>
          <w:t>，发起一个近似商标名检索业务时，业务方同时发送两个请求到两个不同的接口，</w:t>
        </w:r>
      </w:ins>
      <w:ins w:id="229" w:author="LENOVO" w:date="2018-07-27T11:33:00Z">
        <w:r>
          <w:rPr>
            <w:rFonts w:hint="eastAsia"/>
          </w:rPr>
          <w:t>一个接口对核心群组的数据进行检索，并尽快返回，另一个接口对非核心群组的数据进行检索，返回可能较慢。</w:t>
        </w:r>
      </w:ins>
      <w:ins w:id="230" w:author="LENOVO" w:date="2018-07-27T11:47:00Z">
        <w:r w:rsidR="000B431D">
          <w:rPr>
            <w:rFonts w:hint="eastAsia"/>
          </w:rPr>
          <w:t>（由于并不清楚业务方要如何</w:t>
        </w:r>
        <w:proofErr w:type="gramStart"/>
        <w:r w:rsidR="000B431D">
          <w:rPr>
            <w:rFonts w:hint="eastAsia"/>
          </w:rPr>
          <w:t>展示非</w:t>
        </w:r>
        <w:proofErr w:type="gramEnd"/>
        <w:r w:rsidR="000B431D">
          <w:rPr>
            <w:rFonts w:hint="eastAsia"/>
          </w:rPr>
          <w:t>核心群组的结果，图示中并没有画出）</w:t>
        </w:r>
      </w:ins>
    </w:p>
    <w:p w:rsidR="00930658" w:rsidRDefault="000B431D">
      <w:pPr>
        <w:keepNext/>
        <w:jc w:val="center"/>
        <w:rPr>
          <w:ins w:id="231" w:author="LENOVO" w:date="2018-07-27T11:45:00Z"/>
        </w:rPr>
        <w:pPrChange w:id="232" w:author="LENOVO" w:date="2018-07-27T11:45:00Z">
          <w:pPr>
            <w:jc w:val="center"/>
          </w:pPr>
        </w:pPrChange>
      </w:pPr>
      <w:ins w:id="233" w:author="LENOVO" w:date="2018-07-27T11:46:00Z">
        <w:r>
          <w:object w:dxaOrig="10513" w:dyaOrig="7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pt;height:273pt" o:ole="">
              <v:imagedata r:id="rId10" o:title=""/>
            </v:shape>
            <o:OLEObject Type="Embed" ProgID="Visio.Drawing.15" ShapeID="_x0000_i1025" DrawAspect="Content" ObjectID="_1594237856" r:id="rId11"/>
          </w:object>
        </w:r>
      </w:ins>
    </w:p>
    <w:p w:rsidR="00EC6673" w:rsidRPr="00AB1EFF" w:rsidRDefault="00930658">
      <w:pPr>
        <w:pStyle w:val="ac"/>
        <w:jc w:val="center"/>
        <w:rPr>
          <w:ins w:id="234" w:author="LENOVO" w:date="2018-07-27T10:41:00Z"/>
          <w:rFonts w:eastAsia="宋体"/>
          <w:bCs/>
          <w:sz w:val="28"/>
          <w:szCs w:val="28"/>
          <w:rPrChange w:id="235" w:author="LENOVO" w:date="2018-07-27T11:31:00Z">
            <w:rPr>
              <w:ins w:id="236" w:author="LENOVO" w:date="2018-07-27T10:41:00Z"/>
              <w:rFonts w:eastAsia="宋体"/>
              <w:b/>
              <w:bCs/>
              <w:sz w:val="28"/>
              <w:szCs w:val="28"/>
            </w:rPr>
          </w:rPrChange>
        </w:rPr>
        <w:pPrChange w:id="237" w:author="LENOVO" w:date="2018-07-27T11:45:00Z">
          <w:pPr>
            <w:numPr>
              <w:numId w:val="1"/>
            </w:numPr>
            <w:ind w:left="420" w:hanging="420"/>
          </w:pPr>
        </w:pPrChange>
      </w:pPr>
      <w:ins w:id="238" w:author="LENOVO" w:date="2018-07-27T11:45:00Z">
        <w:r>
          <w:t>图</w:t>
        </w:r>
        <w:r>
          <w:t xml:space="preserve"> </w:t>
        </w:r>
        <w:r>
          <w:rPr>
            <w:rFonts w:hint="eastAsia"/>
          </w:rPr>
          <w:t>2</w:t>
        </w:r>
        <w:r>
          <w:noBreakHyphen/>
        </w:r>
        <w:r>
          <w:fldChar w:fldCharType="begin"/>
        </w:r>
        <w:r>
          <w:instrText xml:space="preserve"> SEQ </w:instrText>
        </w:r>
        <w:r>
          <w:instrText>图</w:instrText>
        </w:r>
        <w:r>
          <w:instrText xml:space="preserve"> \* ARABIC \s 1 </w:instrText>
        </w:r>
      </w:ins>
      <w:r>
        <w:fldChar w:fldCharType="separate"/>
      </w:r>
      <w:ins w:id="239" w:author="LENOVO" w:date="2018-07-27T11:45:00Z">
        <w:r>
          <w:rPr>
            <w:noProof/>
          </w:rPr>
          <w:t>1</w:t>
        </w:r>
        <w:r>
          <w:fldChar w:fldCharType="end"/>
        </w:r>
        <w:r>
          <w:rPr>
            <w:noProof/>
          </w:rPr>
          <w:t xml:space="preserve"> </w:t>
        </w:r>
        <w:r>
          <w:rPr>
            <w:noProof/>
          </w:rPr>
          <w:t>近似商标检索业务</w:t>
        </w:r>
        <w:r>
          <w:rPr>
            <w:noProof/>
          </w:rPr>
          <w:t>-</w:t>
        </w:r>
        <w:r>
          <w:rPr>
            <w:noProof/>
          </w:rPr>
          <w:t>交互图</w:t>
        </w:r>
      </w:ins>
    </w:p>
    <w:p w:rsidR="00CE2A80" w:rsidRDefault="00CE2A80" w:rsidP="00CE2A80">
      <w:pPr>
        <w:pStyle w:val="4"/>
        <w:rPr>
          <w:ins w:id="240" w:author="LENOVO" w:date="2018-07-27T11:02:00Z"/>
        </w:rPr>
      </w:pPr>
      <w:ins w:id="241" w:author="LENOVO" w:date="2018-07-27T11:02:00Z">
        <w:r>
          <w:rPr>
            <w:rFonts w:hint="eastAsia"/>
          </w:rPr>
          <w:t>2.2</w:t>
        </w:r>
      </w:ins>
      <w:ins w:id="242" w:author="LENOVO" w:date="2018-07-27T11:03:00Z">
        <w:r>
          <w:rPr>
            <w:rFonts w:hint="eastAsia"/>
          </w:rPr>
          <w:t xml:space="preserve"> </w:t>
        </w:r>
      </w:ins>
      <w:ins w:id="243" w:author="LENOVO" w:date="2018-07-27T11:02:00Z">
        <w:r>
          <w:rPr>
            <w:rFonts w:hint="eastAsia"/>
          </w:rPr>
          <w:t>商标</w:t>
        </w:r>
      </w:ins>
      <w:ins w:id="244" w:author="LENOVO" w:date="2018-07-27T11:03:00Z">
        <w:r>
          <w:rPr>
            <w:rFonts w:hint="eastAsia"/>
          </w:rPr>
          <w:t>合法性检查</w:t>
        </w:r>
      </w:ins>
      <w:ins w:id="245" w:author="LENOVO" w:date="2018-07-27T11:02:00Z">
        <w:r>
          <w:rPr>
            <w:rFonts w:hint="eastAsia"/>
          </w:rPr>
          <w:t>接口</w:t>
        </w:r>
      </w:ins>
    </w:p>
    <w:p w:rsidR="00546811" w:rsidRDefault="00546811">
      <w:pPr>
        <w:rPr>
          <w:ins w:id="246" w:author="LENOVO" w:date="2018-07-26T23:05:00Z"/>
          <w:rFonts w:eastAsia="宋体"/>
        </w:rPr>
      </w:pPr>
      <w:ins w:id="247" w:author="LENOVO" w:date="2018-07-27T10:41:00Z">
        <w:r>
          <w:rPr>
            <w:rFonts w:eastAsia="宋体"/>
          </w:rPr>
          <w:t>（</w:t>
        </w:r>
        <w:r>
          <w:rPr>
            <w:rFonts w:eastAsia="宋体"/>
          </w:rPr>
          <w:t>·</w:t>
        </w:r>
        <w:r>
          <w:rPr>
            <w:rFonts w:eastAsia="宋体"/>
          </w:rPr>
          <w:t>注：商标合法性检查为下一阶段的工作内容，有关这项工作的具体接口定义等暂时不做更多</w:t>
        </w:r>
        <w:r w:rsidR="00C810C9">
          <w:rPr>
            <w:rFonts w:eastAsia="宋体"/>
          </w:rPr>
          <w:t>定义</w:t>
        </w:r>
      </w:ins>
      <w:ins w:id="248" w:author="LENOVO" w:date="2018-07-27T11:49:00Z">
        <w:r w:rsidR="00C810C9">
          <w:rPr>
            <w:rFonts w:eastAsia="宋体"/>
          </w:rPr>
          <w:t>，留待以后补充</w:t>
        </w:r>
      </w:ins>
      <w:ins w:id="249" w:author="LENOVO" w:date="2018-07-27T10:41:00Z">
        <w:r>
          <w:rPr>
            <w:rFonts w:eastAsia="宋体"/>
          </w:rPr>
          <w:t>）</w:t>
        </w:r>
      </w:ins>
    </w:p>
    <w:p w:rsidR="00993A31" w:rsidRDefault="00993A31">
      <w:pPr>
        <w:widowControl/>
        <w:jc w:val="left"/>
        <w:rPr>
          <w:ins w:id="250" w:author="LENOVO" w:date="2018-07-27T11:48:00Z"/>
          <w:b/>
          <w:bCs/>
          <w:kern w:val="44"/>
          <w:sz w:val="44"/>
          <w:szCs w:val="44"/>
        </w:rPr>
      </w:pPr>
      <w:ins w:id="251" w:author="LENOVO" w:date="2018-07-27T11:48:00Z">
        <w:r>
          <w:br w:type="page"/>
        </w:r>
      </w:ins>
    </w:p>
    <w:p w:rsidR="0073030A" w:rsidRDefault="0073030A">
      <w:pPr>
        <w:pStyle w:val="1"/>
        <w:rPr>
          <w:ins w:id="252" w:author="LENOVO" w:date="2018-07-26T23:21:00Z"/>
        </w:rPr>
        <w:pPrChange w:id="253" w:author="LENOVO" w:date="2018-07-26T23:05:00Z">
          <w:pPr/>
        </w:pPrChange>
      </w:pPr>
      <w:ins w:id="254" w:author="LENOVO" w:date="2018-07-26T23:05:00Z">
        <w:r>
          <w:lastRenderedPageBreak/>
          <w:t>三、接口实体类设计</w:t>
        </w:r>
      </w:ins>
    </w:p>
    <w:p w:rsidR="00444378" w:rsidRPr="00444378" w:rsidRDefault="00444378">
      <w:pPr>
        <w:pStyle w:val="4"/>
        <w:rPr>
          <w:rPrChange w:id="255" w:author="LENOVO" w:date="2018-07-26T23:21:00Z">
            <w:rPr>
              <w:rFonts w:eastAsia="宋体"/>
            </w:rPr>
          </w:rPrChange>
        </w:rPr>
        <w:pPrChange w:id="256" w:author="LENOVO" w:date="2018-07-26T23:21:00Z">
          <w:pPr/>
        </w:pPrChange>
      </w:pPr>
      <w:ins w:id="257" w:author="LENOVO" w:date="2018-07-26T23:21:00Z">
        <w:r>
          <w:rPr>
            <w:rFonts w:hint="eastAsia"/>
          </w:rPr>
          <w:t>3.1 输出接口</w:t>
        </w:r>
      </w:ins>
      <w:ins w:id="258" w:author="LENOVO" w:date="2018-07-27T11:50:00Z">
        <w:r w:rsidR="005245C0">
          <w:rPr>
            <w:rFonts w:hint="eastAsia"/>
          </w:rPr>
          <w:t>类定义</w:t>
        </w:r>
      </w:ins>
    </w:p>
    <w:p w:rsidR="008B718A" w:rsidRDefault="00444378" w:rsidP="00444378">
      <w:pPr>
        <w:pStyle w:val="6"/>
      </w:pPr>
      <w:r>
        <w:rPr>
          <w:rFonts w:hint="eastAsia"/>
        </w:rPr>
        <w:t>3.1</w:t>
      </w:r>
      <w:ins w:id="259" w:author="LENOVO" w:date="2018-07-26T23:21:00Z">
        <w:r>
          <w:rPr>
            <w:rFonts w:hint="eastAsia"/>
          </w:rPr>
          <w:t>.1</w:t>
        </w:r>
      </w:ins>
      <w:r w:rsidR="008D3C48">
        <w:rPr>
          <w:rFonts w:hint="eastAsia"/>
        </w:rPr>
        <w:t>商标名字合法状态结果</w:t>
      </w:r>
      <w:r w:rsidR="008D3C48">
        <w:t xml:space="preserve">实体类 </w:t>
      </w:r>
      <w:proofErr w:type="spellStart"/>
      <w:r w:rsidR="008D3C48">
        <w:rPr>
          <w:rFonts w:hint="eastAsia"/>
        </w:rPr>
        <w:t>BrandValidateResult</w:t>
      </w:r>
      <w:r w:rsidR="008D3C48">
        <w:t>Entity</w:t>
      </w:r>
      <w:proofErr w:type="spellEnd"/>
      <w:r w:rsidR="008D3C48">
        <w:t>：</w:t>
      </w:r>
    </w:p>
    <w:tbl>
      <w:tblPr>
        <w:tblStyle w:val="4-51"/>
        <w:tblW w:w="8784" w:type="dxa"/>
        <w:tblLayout w:type="fixed"/>
        <w:tblLook w:val="04A0" w:firstRow="1" w:lastRow="0" w:firstColumn="1" w:lastColumn="0" w:noHBand="0" w:noVBand="1"/>
      </w:tblPr>
      <w:tblGrid>
        <w:gridCol w:w="2074"/>
        <w:gridCol w:w="2074"/>
        <w:gridCol w:w="2074"/>
        <w:gridCol w:w="2562"/>
      </w:tblGrid>
      <w:tr w:rsidR="008B718A" w:rsidTr="008B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B718A" w:rsidRDefault="008D3C48">
            <w:pPr>
              <w:rPr>
                <w:kern w:val="0"/>
                <w:sz w:val="21"/>
                <w:szCs w:val="22"/>
              </w:rPr>
            </w:pPr>
            <w:r>
              <w:rPr>
                <w:rFonts w:hint="eastAsia"/>
                <w:kern w:val="0"/>
                <w:sz w:val="21"/>
                <w:szCs w:val="22"/>
              </w:rPr>
              <w:t>字段名</w:t>
            </w:r>
          </w:p>
        </w:tc>
        <w:tc>
          <w:tcPr>
            <w:tcW w:w="2074" w:type="dxa"/>
          </w:tcPr>
          <w:p w:rsidR="008B718A" w:rsidRDefault="008D3C48">
            <w:pP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数据类型</w:t>
            </w:r>
          </w:p>
        </w:tc>
        <w:tc>
          <w:tcPr>
            <w:tcW w:w="2074" w:type="dxa"/>
          </w:tcPr>
          <w:p w:rsidR="008B718A" w:rsidRDefault="008D3C48">
            <w:pP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示例</w:t>
            </w:r>
          </w:p>
        </w:tc>
        <w:tc>
          <w:tcPr>
            <w:tcW w:w="2562" w:type="dxa"/>
            <w:vAlign w:val="center"/>
          </w:tcPr>
          <w:p w:rsidR="008B718A" w:rsidRDefault="008D3C48">
            <w:pPr>
              <w:jc w:val="cente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描述</w:t>
            </w:r>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r>
              <w:rPr>
                <w:color w:val="000000"/>
                <w:kern w:val="0"/>
                <w:szCs w:val="20"/>
              </w:rPr>
              <w:t>i</w:t>
            </w:r>
            <w:r>
              <w:rPr>
                <w:rFonts w:hint="eastAsia"/>
                <w:color w:val="000000"/>
                <w:kern w:val="0"/>
                <w:szCs w:val="20"/>
              </w:rPr>
              <w:t>d</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Integer</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2</w:t>
            </w:r>
          </w:p>
        </w:tc>
        <w:tc>
          <w:tcPr>
            <w:tcW w:w="2562"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商标</w:t>
            </w:r>
            <w:r>
              <w:rPr>
                <w:rFonts w:hint="eastAsia"/>
                <w:color w:val="000000"/>
                <w:kern w:val="0"/>
                <w:szCs w:val="20"/>
              </w:rPr>
              <w:t>ID</w:t>
            </w:r>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r>
              <w:rPr>
                <w:rFonts w:hint="eastAsia"/>
                <w:color w:val="000000"/>
                <w:kern w:val="0"/>
                <w:szCs w:val="20"/>
              </w:rPr>
              <w:t>message</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String</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同国家名称、国旗、国徽近似或者相同</w:t>
            </w:r>
          </w:p>
        </w:tc>
        <w:tc>
          <w:tcPr>
            <w:tcW w:w="2562"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根据《商标审核标准》中商标名字合法性标准，计算给出输入的商标名称的合法性，不合法名字</w:t>
            </w:r>
            <w:del w:id="260" w:author="LENOVO" w:date="2018-07-27T09:33:00Z">
              <w:r w:rsidDel="007C176B">
                <w:rPr>
                  <w:rFonts w:hint="eastAsia"/>
                  <w:color w:val="000000"/>
                  <w:kern w:val="0"/>
                  <w:szCs w:val="20"/>
                </w:rPr>
                <w:delText>个</w:delText>
              </w:r>
            </w:del>
            <w:ins w:id="261" w:author="LENOVO" w:date="2018-07-27T09:33:00Z">
              <w:r w:rsidR="007C176B">
                <w:rPr>
                  <w:rFonts w:hint="eastAsia"/>
                  <w:color w:val="000000"/>
                  <w:kern w:val="0"/>
                  <w:szCs w:val="20"/>
                </w:rPr>
                <w:t>给</w:t>
              </w:r>
            </w:ins>
            <w:r>
              <w:rPr>
                <w:rFonts w:hint="eastAsia"/>
                <w:color w:val="000000"/>
                <w:kern w:val="0"/>
                <w:szCs w:val="20"/>
              </w:rPr>
              <w:t>出不合法原因</w:t>
            </w:r>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proofErr w:type="spellStart"/>
            <w:r>
              <w:rPr>
                <w:rFonts w:hint="eastAsia"/>
                <w:color w:val="000000"/>
                <w:kern w:val="0"/>
                <w:szCs w:val="20"/>
              </w:rPr>
              <w:t>is_pass</w:t>
            </w:r>
            <w:proofErr w:type="spellEnd"/>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Integer</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0</w:t>
            </w:r>
          </w:p>
        </w:tc>
        <w:tc>
          <w:tcPr>
            <w:tcW w:w="2562"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验证结果</w:t>
            </w:r>
            <w:r>
              <w:rPr>
                <w:rFonts w:hint="eastAsia"/>
                <w:color w:val="000000"/>
                <w:kern w:val="0"/>
                <w:szCs w:val="20"/>
              </w:rPr>
              <w:t>1</w:t>
            </w:r>
            <w:r>
              <w:rPr>
                <w:rFonts w:hint="eastAsia"/>
                <w:color w:val="000000"/>
                <w:kern w:val="0"/>
                <w:szCs w:val="20"/>
              </w:rPr>
              <w:t>成功，</w:t>
            </w:r>
            <w:r>
              <w:rPr>
                <w:rFonts w:hint="eastAsia"/>
                <w:color w:val="000000"/>
                <w:kern w:val="0"/>
                <w:szCs w:val="20"/>
              </w:rPr>
              <w:t>0</w:t>
            </w:r>
            <w:r>
              <w:rPr>
                <w:rFonts w:hint="eastAsia"/>
                <w:color w:val="000000"/>
                <w:kern w:val="0"/>
                <w:szCs w:val="20"/>
              </w:rPr>
              <w:t>失败</w:t>
            </w:r>
          </w:p>
        </w:tc>
      </w:tr>
    </w:tbl>
    <w:p w:rsidR="008B718A" w:rsidRDefault="00112261">
      <w:pPr>
        <w:rPr>
          <w:ins w:id="262" w:author="LENOVO" w:date="2018-07-26T23:32:00Z"/>
          <w:rFonts w:eastAsia="宋体"/>
        </w:rPr>
      </w:pPr>
      <w:ins w:id="263" w:author="LENOVO" w:date="2018-07-27T10:39:00Z">
        <w:r>
          <w:rPr>
            <w:rFonts w:eastAsia="宋体"/>
          </w:rPr>
          <w:t>·</w:t>
        </w:r>
        <w:r>
          <w:rPr>
            <w:rFonts w:eastAsia="宋体"/>
          </w:rPr>
          <w:t>注：商标合法性检查为下一阶段的工作内容，有关</w:t>
        </w:r>
      </w:ins>
      <w:ins w:id="264" w:author="LENOVO" w:date="2018-07-27T10:40:00Z">
        <w:r>
          <w:rPr>
            <w:rFonts w:eastAsia="宋体"/>
          </w:rPr>
          <w:t>这项工作的具体接口定义等暂时不做更多定义。</w:t>
        </w:r>
      </w:ins>
    </w:p>
    <w:p w:rsidR="00D22064" w:rsidRDefault="00D22064" w:rsidP="00D22064">
      <w:pPr>
        <w:pStyle w:val="6"/>
        <w:rPr>
          <w:ins w:id="265" w:author="LENOVO" w:date="2018-07-27T09:43:00Z"/>
        </w:rPr>
      </w:pPr>
      <w:ins w:id="266" w:author="LENOVO" w:date="2018-07-26T23:32:00Z">
        <w:r>
          <w:rPr>
            <w:rFonts w:hint="eastAsia"/>
          </w:rPr>
          <w:t>3.1.2近似商标名称检索响应实体类</w:t>
        </w:r>
      </w:ins>
      <w:proofErr w:type="spellStart"/>
      <w:ins w:id="267" w:author="LENOVO" w:date="2018-07-27T09:39:00Z">
        <w:r w:rsidR="002B1020">
          <w:rPr>
            <w:rFonts w:hint="eastAsia"/>
          </w:rPr>
          <w:t>BrandSimilar</w:t>
        </w:r>
      </w:ins>
      <w:ins w:id="268" w:author="LENOVO" w:date="2018-07-27T09:40:00Z">
        <w:r w:rsidR="002B1020">
          <w:rPr>
            <w:rFonts w:hint="eastAsia"/>
          </w:rPr>
          <w:t>RetrievalResponseEntity</w:t>
        </w:r>
      </w:ins>
      <w:proofErr w:type="spellEnd"/>
    </w:p>
    <w:tbl>
      <w:tblPr>
        <w:tblStyle w:val="4-51"/>
        <w:tblW w:w="8784" w:type="dxa"/>
        <w:tblLayout w:type="fixed"/>
        <w:tblLook w:val="04A0" w:firstRow="1" w:lastRow="0" w:firstColumn="1" w:lastColumn="0" w:noHBand="0" w:noVBand="1"/>
        <w:tblPrChange w:id="269" w:author="LENOVO" w:date="2018-07-27T15:09:00Z">
          <w:tblPr>
            <w:tblStyle w:val="4-51"/>
            <w:tblW w:w="8784" w:type="dxa"/>
            <w:tblLayout w:type="fixed"/>
            <w:tblLook w:val="04A0" w:firstRow="1" w:lastRow="0" w:firstColumn="1" w:lastColumn="0" w:noHBand="0" w:noVBand="1"/>
          </w:tblPr>
        </w:tblPrChange>
      </w:tblPr>
      <w:tblGrid>
        <w:gridCol w:w="2074"/>
        <w:gridCol w:w="2074"/>
        <w:gridCol w:w="1772"/>
        <w:gridCol w:w="2864"/>
        <w:tblGridChange w:id="270">
          <w:tblGrid>
            <w:gridCol w:w="2074"/>
            <w:gridCol w:w="2074"/>
            <w:gridCol w:w="1772"/>
            <w:gridCol w:w="302"/>
            <w:gridCol w:w="2562"/>
          </w:tblGrid>
        </w:tblGridChange>
      </w:tblGrid>
      <w:tr w:rsidR="003C1E94" w:rsidTr="00D10A72">
        <w:trPr>
          <w:cnfStyle w:val="100000000000" w:firstRow="1" w:lastRow="0" w:firstColumn="0" w:lastColumn="0" w:oddVBand="0" w:evenVBand="0" w:oddHBand="0" w:evenHBand="0" w:firstRowFirstColumn="0" w:firstRowLastColumn="0" w:lastRowFirstColumn="0" w:lastRowLastColumn="0"/>
          <w:ins w:id="271" w:author="LENOVO" w:date="2018-07-27T09:44:00Z"/>
        </w:trPr>
        <w:tc>
          <w:tcPr>
            <w:cnfStyle w:val="001000000000" w:firstRow="0" w:lastRow="0" w:firstColumn="1" w:lastColumn="0" w:oddVBand="0" w:evenVBand="0" w:oddHBand="0" w:evenHBand="0" w:firstRowFirstColumn="0" w:firstRowLastColumn="0" w:lastRowFirstColumn="0" w:lastRowLastColumn="0"/>
            <w:tcW w:w="2074" w:type="dxa"/>
            <w:tcPrChange w:id="272" w:author="LENOVO" w:date="2018-07-27T15:09:00Z">
              <w:tcPr>
                <w:tcW w:w="2074" w:type="dxa"/>
              </w:tcPr>
            </w:tcPrChange>
          </w:tcPr>
          <w:p w:rsidR="003C1E94" w:rsidRDefault="003C1E94" w:rsidP="007A3446">
            <w:pPr>
              <w:cnfStyle w:val="101000000000" w:firstRow="1" w:lastRow="0" w:firstColumn="1" w:lastColumn="0" w:oddVBand="0" w:evenVBand="0" w:oddHBand="0" w:evenHBand="0" w:firstRowFirstColumn="0" w:firstRowLastColumn="0" w:lastRowFirstColumn="0" w:lastRowLastColumn="0"/>
              <w:rPr>
                <w:ins w:id="273" w:author="LENOVO" w:date="2018-07-27T09:44:00Z"/>
                <w:kern w:val="0"/>
                <w:sz w:val="21"/>
                <w:szCs w:val="22"/>
              </w:rPr>
            </w:pPr>
            <w:ins w:id="274" w:author="LENOVO" w:date="2018-07-27T09:44:00Z">
              <w:r>
                <w:rPr>
                  <w:rFonts w:hint="eastAsia"/>
                  <w:kern w:val="0"/>
                  <w:sz w:val="21"/>
                  <w:szCs w:val="22"/>
                </w:rPr>
                <w:t>字段名</w:t>
              </w:r>
            </w:ins>
          </w:p>
        </w:tc>
        <w:tc>
          <w:tcPr>
            <w:tcW w:w="2074" w:type="dxa"/>
            <w:tcPrChange w:id="275" w:author="LENOVO" w:date="2018-07-27T15:09:00Z">
              <w:tcPr>
                <w:tcW w:w="2074" w:type="dxa"/>
              </w:tcPr>
            </w:tcPrChange>
          </w:tcPr>
          <w:p w:rsidR="003C1E94" w:rsidRDefault="003C1E94" w:rsidP="007A3446">
            <w:pPr>
              <w:cnfStyle w:val="100000000000" w:firstRow="1" w:lastRow="0" w:firstColumn="0" w:lastColumn="0" w:oddVBand="0" w:evenVBand="0" w:oddHBand="0" w:evenHBand="0" w:firstRowFirstColumn="0" w:firstRowLastColumn="0" w:lastRowFirstColumn="0" w:lastRowLastColumn="0"/>
              <w:rPr>
                <w:ins w:id="276" w:author="LENOVO" w:date="2018-07-27T09:44:00Z"/>
                <w:kern w:val="0"/>
                <w:sz w:val="21"/>
                <w:szCs w:val="22"/>
              </w:rPr>
            </w:pPr>
            <w:ins w:id="277" w:author="LENOVO" w:date="2018-07-27T09:44:00Z">
              <w:r>
                <w:rPr>
                  <w:rFonts w:hint="eastAsia"/>
                  <w:kern w:val="0"/>
                  <w:sz w:val="21"/>
                  <w:szCs w:val="22"/>
                </w:rPr>
                <w:t>数据类型</w:t>
              </w:r>
            </w:ins>
          </w:p>
        </w:tc>
        <w:tc>
          <w:tcPr>
            <w:tcW w:w="1772" w:type="dxa"/>
            <w:tcPrChange w:id="278" w:author="LENOVO" w:date="2018-07-27T15:09:00Z">
              <w:tcPr>
                <w:tcW w:w="2074" w:type="dxa"/>
                <w:gridSpan w:val="2"/>
              </w:tcPr>
            </w:tcPrChange>
          </w:tcPr>
          <w:p w:rsidR="003C1E94" w:rsidRDefault="003C1E94" w:rsidP="007A3446">
            <w:pPr>
              <w:cnfStyle w:val="100000000000" w:firstRow="1" w:lastRow="0" w:firstColumn="0" w:lastColumn="0" w:oddVBand="0" w:evenVBand="0" w:oddHBand="0" w:evenHBand="0" w:firstRowFirstColumn="0" w:firstRowLastColumn="0" w:lastRowFirstColumn="0" w:lastRowLastColumn="0"/>
              <w:rPr>
                <w:ins w:id="279" w:author="LENOVO" w:date="2018-07-27T09:44:00Z"/>
                <w:kern w:val="0"/>
                <w:sz w:val="21"/>
                <w:szCs w:val="22"/>
              </w:rPr>
            </w:pPr>
            <w:ins w:id="280" w:author="LENOVO" w:date="2018-07-27T09:44:00Z">
              <w:r>
                <w:rPr>
                  <w:rFonts w:hint="eastAsia"/>
                  <w:kern w:val="0"/>
                  <w:sz w:val="21"/>
                  <w:szCs w:val="22"/>
                </w:rPr>
                <w:t>示例</w:t>
              </w:r>
            </w:ins>
          </w:p>
        </w:tc>
        <w:tc>
          <w:tcPr>
            <w:tcW w:w="2864" w:type="dxa"/>
            <w:vAlign w:val="center"/>
            <w:tcPrChange w:id="281" w:author="LENOVO" w:date="2018-07-27T15:09:00Z">
              <w:tcPr>
                <w:tcW w:w="2562" w:type="dxa"/>
                <w:vAlign w:val="center"/>
              </w:tcPr>
            </w:tcPrChange>
          </w:tcPr>
          <w:p w:rsidR="003C1E94" w:rsidRDefault="003C1E94" w:rsidP="007A3446">
            <w:pPr>
              <w:jc w:val="center"/>
              <w:cnfStyle w:val="100000000000" w:firstRow="1" w:lastRow="0" w:firstColumn="0" w:lastColumn="0" w:oddVBand="0" w:evenVBand="0" w:oddHBand="0" w:evenHBand="0" w:firstRowFirstColumn="0" w:firstRowLastColumn="0" w:lastRowFirstColumn="0" w:lastRowLastColumn="0"/>
              <w:rPr>
                <w:ins w:id="282" w:author="LENOVO" w:date="2018-07-27T09:44:00Z"/>
                <w:kern w:val="0"/>
                <w:sz w:val="21"/>
                <w:szCs w:val="22"/>
              </w:rPr>
            </w:pPr>
            <w:ins w:id="283" w:author="LENOVO" w:date="2018-07-27T09:44:00Z">
              <w:r>
                <w:rPr>
                  <w:rFonts w:hint="eastAsia"/>
                  <w:kern w:val="0"/>
                  <w:sz w:val="21"/>
                  <w:szCs w:val="22"/>
                </w:rPr>
                <w:t>描述</w:t>
              </w:r>
            </w:ins>
          </w:p>
        </w:tc>
      </w:tr>
      <w:tr w:rsidR="003C1E94" w:rsidTr="00D10A72">
        <w:trPr>
          <w:trHeight w:val="558"/>
          <w:ins w:id="284" w:author="LENOVO" w:date="2018-07-27T09:44:00Z"/>
          <w:trPrChange w:id="285" w:author="LENOVO" w:date="2018-07-27T15:09:00Z">
            <w:trPr>
              <w:trHeight w:val="558"/>
            </w:trPr>
          </w:trPrChange>
        </w:trPr>
        <w:tc>
          <w:tcPr>
            <w:cnfStyle w:val="001000000000" w:firstRow="0" w:lastRow="0" w:firstColumn="1" w:lastColumn="0" w:oddVBand="0" w:evenVBand="0" w:oddHBand="0" w:evenHBand="0" w:firstRowFirstColumn="0" w:firstRowLastColumn="0" w:lastRowFirstColumn="0" w:lastRowLastColumn="0"/>
            <w:tcW w:w="2074" w:type="dxa"/>
            <w:vAlign w:val="center"/>
            <w:tcPrChange w:id="286" w:author="LENOVO" w:date="2018-07-27T15:09:00Z">
              <w:tcPr>
                <w:tcW w:w="2074" w:type="dxa"/>
                <w:vAlign w:val="center"/>
              </w:tcPr>
            </w:tcPrChange>
          </w:tcPr>
          <w:p w:rsidR="003C1E94" w:rsidRPr="00D2244D" w:rsidRDefault="002953AE" w:rsidP="007A3446">
            <w:pPr>
              <w:jc w:val="center"/>
              <w:rPr>
                <w:ins w:id="287" w:author="LENOVO" w:date="2018-07-27T09:44:00Z"/>
                <w:bCs w:val="0"/>
                <w:color w:val="000000"/>
                <w:kern w:val="0"/>
                <w:szCs w:val="20"/>
                <w:rPrChange w:id="288" w:author="LENOVO" w:date="2018-07-27T11:50:00Z">
                  <w:rPr>
                    <w:ins w:id="289" w:author="LENOVO" w:date="2018-07-27T09:44:00Z"/>
                    <w:b w:val="0"/>
                    <w:bCs w:val="0"/>
                    <w:color w:val="000000"/>
                    <w:kern w:val="0"/>
                    <w:szCs w:val="20"/>
                  </w:rPr>
                </w:rPrChange>
              </w:rPr>
            </w:pPr>
            <w:ins w:id="290" w:author="LENOVO" w:date="2018-07-27T09:59:00Z">
              <w:r w:rsidRPr="00D2244D">
                <w:rPr>
                  <w:color w:val="000000"/>
                  <w:kern w:val="0"/>
                  <w:szCs w:val="20"/>
                </w:rPr>
                <w:t>name</w:t>
              </w:r>
            </w:ins>
          </w:p>
        </w:tc>
        <w:tc>
          <w:tcPr>
            <w:tcW w:w="2074" w:type="dxa"/>
            <w:vAlign w:val="center"/>
            <w:tcPrChange w:id="291" w:author="LENOVO" w:date="2018-07-27T15:09:00Z">
              <w:tcPr>
                <w:tcW w:w="2074" w:type="dxa"/>
                <w:vAlign w:val="center"/>
              </w:tcPr>
            </w:tcPrChange>
          </w:tcPr>
          <w:p w:rsidR="003C1E94" w:rsidRDefault="002953AE" w:rsidP="007A3446">
            <w:pPr>
              <w:jc w:val="center"/>
              <w:cnfStyle w:val="000000000000" w:firstRow="0" w:lastRow="0" w:firstColumn="0" w:lastColumn="0" w:oddVBand="0" w:evenVBand="0" w:oddHBand="0" w:evenHBand="0" w:firstRowFirstColumn="0" w:firstRowLastColumn="0" w:lastRowFirstColumn="0" w:lastRowLastColumn="0"/>
              <w:rPr>
                <w:ins w:id="292" w:author="LENOVO" w:date="2018-07-27T09:44:00Z"/>
                <w:color w:val="000000"/>
                <w:kern w:val="0"/>
                <w:szCs w:val="20"/>
              </w:rPr>
            </w:pPr>
            <w:ins w:id="293" w:author="LENOVO" w:date="2018-07-27T09:59:00Z">
              <w:r>
                <w:rPr>
                  <w:rFonts w:hint="eastAsia"/>
                  <w:color w:val="000000"/>
                  <w:kern w:val="0"/>
                  <w:szCs w:val="20"/>
                </w:rPr>
                <w:t>String</w:t>
              </w:r>
            </w:ins>
          </w:p>
        </w:tc>
        <w:tc>
          <w:tcPr>
            <w:tcW w:w="1772" w:type="dxa"/>
            <w:vAlign w:val="center"/>
            <w:tcPrChange w:id="294" w:author="LENOVO" w:date="2018-07-27T15:09:00Z">
              <w:tcPr>
                <w:tcW w:w="2074" w:type="dxa"/>
                <w:gridSpan w:val="2"/>
                <w:vAlign w:val="center"/>
              </w:tcPr>
            </w:tcPrChange>
          </w:tcPr>
          <w:p w:rsidR="003C1E94" w:rsidRDefault="002953AE" w:rsidP="007A3446">
            <w:pPr>
              <w:jc w:val="center"/>
              <w:cnfStyle w:val="000000000000" w:firstRow="0" w:lastRow="0" w:firstColumn="0" w:lastColumn="0" w:oddVBand="0" w:evenVBand="0" w:oddHBand="0" w:evenHBand="0" w:firstRowFirstColumn="0" w:firstRowLastColumn="0" w:lastRowFirstColumn="0" w:lastRowLastColumn="0"/>
              <w:rPr>
                <w:ins w:id="295" w:author="LENOVO" w:date="2018-07-27T09:44:00Z"/>
                <w:color w:val="000000"/>
                <w:kern w:val="0"/>
                <w:szCs w:val="20"/>
              </w:rPr>
            </w:pPr>
            <w:ins w:id="296" w:author="LENOVO" w:date="2018-07-27T09:59:00Z">
              <w:r>
                <w:rPr>
                  <w:rFonts w:hint="eastAsia"/>
                  <w:color w:val="000000"/>
                  <w:kern w:val="0"/>
                  <w:szCs w:val="20"/>
                </w:rPr>
                <w:t>张三</w:t>
              </w:r>
            </w:ins>
          </w:p>
        </w:tc>
        <w:tc>
          <w:tcPr>
            <w:tcW w:w="2864" w:type="dxa"/>
            <w:vAlign w:val="center"/>
            <w:tcPrChange w:id="297" w:author="LENOVO" w:date="2018-07-27T15:09:00Z">
              <w:tcPr>
                <w:tcW w:w="2562" w:type="dxa"/>
                <w:vAlign w:val="center"/>
              </w:tcPr>
            </w:tcPrChange>
          </w:tcPr>
          <w:p w:rsidR="003C1E94" w:rsidRDefault="00D10A72" w:rsidP="007A3446">
            <w:pPr>
              <w:jc w:val="center"/>
              <w:cnfStyle w:val="000000000000" w:firstRow="0" w:lastRow="0" w:firstColumn="0" w:lastColumn="0" w:oddVBand="0" w:evenVBand="0" w:oddHBand="0" w:evenHBand="0" w:firstRowFirstColumn="0" w:firstRowLastColumn="0" w:lastRowFirstColumn="0" w:lastRowLastColumn="0"/>
              <w:rPr>
                <w:ins w:id="298" w:author="LENOVO" w:date="2018-07-27T09:44:00Z"/>
                <w:color w:val="000000"/>
                <w:kern w:val="0"/>
                <w:szCs w:val="20"/>
              </w:rPr>
            </w:pPr>
            <w:ins w:id="299" w:author="LENOVO" w:date="2018-07-27T15:09:00Z">
              <w:r>
                <w:rPr>
                  <w:rFonts w:hint="eastAsia"/>
                  <w:color w:val="000000"/>
                  <w:kern w:val="0"/>
                  <w:szCs w:val="20"/>
                </w:rPr>
                <w:t>·</w:t>
              </w:r>
            </w:ins>
            <w:ins w:id="300" w:author="LENOVO" w:date="2018-07-27T09:59:00Z">
              <w:r w:rsidR="002953AE">
                <w:rPr>
                  <w:rFonts w:hint="eastAsia"/>
                  <w:color w:val="000000"/>
                  <w:kern w:val="0"/>
                  <w:szCs w:val="20"/>
                </w:rPr>
                <w:t>用户输入的商标名</w:t>
              </w:r>
            </w:ins>
            <w:ins w:id="301" w:author="LENOVO" w:date="2018-07-27T10:00:00Z">
              <w:r w:rsidR="002953AE">
                <w:rPr>
                  <w:rFonts w:hint="eastAsia"/>
                  <w:color w:val="000000"/>
                  <w:kern w:val="0"/>
                  <w:szCs w:val="20"/>
                </w:rPr>
                <w:t>，即请求检索近似的商标名</w:t>
              </w:r>
            </w:ins>
          </w:p>
        </w:tc>
      </w:tr>
      <w:tr w:rsidR="003C1E94" w:rsidTr="00E77AF6">
        <w:trPr>
          <w:trHeight w:val="2412"/>
          <w:ins w:id="302" w:author="LENOVO" w:date="2018-07-27T09:44:00Z"/>
          <w:trPrChange w:id="303" w:author="LENOVO" w:date="2018-07-27T15:09:00Z">
            <w:trPr>
              <w:trHeight w:val="558"/>
            </w:trPr>
          </w:trPrChange>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vAlign w:val="center"/>
            <w:tcPrChange w:id="304" w:author="LENOVO" w:date="2018-07-27T15:09:00Z">
              <w:tcPr>
                <w:tcW w:w="2074" w:type="dxa"/>
                <w:vAlign w:val="center"/>
              </w:tcPr>
            </w:tcPrChange>
          </w:tcPr>
          <w:p w:rsidR="003C1E94" w:rsidRDefault="002953AE" w:rsidP="007A3446">
            <w:pPr>
              <w:jc w:val="center"/>
              <w:rPr>
                <w:ins w:id="305" w:author="LENOVO" w:date="2018-07-27T09:44:00Z"/>
                <w:b w:val="0"/>
                <w:bCs w:val="0"/>
                <w:color w:val="000000"/>
                <w:kern w:val="0"/>
                <w:szCs w:val="20"/>
              </w:rPr>
            </w:pPr>
            <w:proofErr w:type="spellStart"/>
            <w:ins w:id="306" w:author="LENOVO" w:date="2018-07-27T10:03:00Z">
              <w:r>
                <w:rPr>
                  <w:rFonts w:hint="eastAsia"/>
                  <w:color w:val="000000"/>
                  <w:kern w:val="0"/>
                  <w:szCs w:val="20"/>
                </w:rPr>
                <w:t>retrieval</w:t>
              </w:r>
            </w:ins>
            <w:ins w:id="307" w:author="LENOVO" w:date="2018-07-27T10:04:00Z">
              <w:r>
                <w:rPr>
                  <w:rFonts w:hint="eastAsia"/>
                  <w:color w:val="000000"/>
                  <w:kern w:val="0"/>
                  <w:szCs w:val="20"/>
                </w:rPr>
                <w:t>Result</w:t>
              </w:r>
            </w:ins>
            <w:proofErr w:type="spellEnd"/>
          </w:p>
        </w:tc>
        <w:tc>
          <w:tcPr>
            <w:tcW w:w="2074" w:type="dxa"/>
            <w:tcBorders>
              <w:bottom w:val="single" w:sz="4" w:space="0" w:color="auto"/>
            </w:tcBorders>
            <w:vAlign w:val="center"/>
            <w:tcPrChange w:id="308" w:author="LENOVO" w:date="2018-07-27T15:09:00Z">
              <w:tcPr>
                <w:tcW w:w="2074" w:type="dxa"/>
                <w:vAlign w:val="center"/>
              </w:tcPr>
            </w:tcPrChange>
          </w:tcPr>
          <w:p w:rsidR="003C1E94" w:rsidRDefault="002953AE" w:rsidP="007A3446">
            <w:pPr>
              <w:jc w:val="center"/>
              <w:cnfStyle w:val="000000000000" w:firstRow="0" w:lastRow="0" w:firstColumn="0" w:lastColumn="0" w:oddVBand="0" w:evenVBand="0" w:oddHBand="0" w:evenHBand="0" w:firstRowFirstColumn="0" w:firstRowLastColumn="0" w:lastRowFirstColumn="0" w:lastRowLastColumn="0"/>
              <w:rPr>
                <w:ins w:id="309" w:author="LENOVO" w:date="2018-07-27T09:44:00Z"/>
                <w:color w:val="000000"/>
                <w:kern w:val="0"/>
                <w:szCs w:val="20"/>
              </w:rPr>
            </w:pPr>
            <w:ins w:id="310" w:author="LENOVO" w:date="2018-07-27T10:04:00Z">
              <w:r>
                <w:rPr>
                  <w:rFonts w:hint="eastAsia"/>
                  <w:color w:val="000000"/>
                  <w:kern w:val="0"/>
                  <w:szCs w:val="20"/>
                </w:rPr>
                <w:t>List&lt;</w:t>
              </w:r>
              <w:proofErr w:type="spellStart"/>
              <w:r>
                <w:rPr>
                  <w:rFonts w:hint="eastAsia"/>
                </w:rPr>
                <w:t>CategoryRetrievalResultEntity</w:t>
              </w:r>
              <w:proofErr w:type="spellEnd"/>
              <w:r>
                <w:rPr>
                  <w:rFonts w:hint="eastAsia"/>
                  <w:color w:val="000000"/>
                  <w:kern w:val="0"/>
                  <w:szCs w:val="20"/>
                </w:rPr>
                <w:t>&gt;</w:t>
              </w:r>
            </w:ins>
          </w:p>
        </w:tc>
        <w:tc>
          <w:tcPr>
            <w:tcW w:w="1772" w:type="dxa"/>
            <w:tcBorders>
              <w:bottom w:val="single" w:sz="4" w:space="0" w:color="auto"/>
            </w:tcBorders>
            <w:vAlign w:val="center"/>
            <w:tcPrChange w:id="311" w:author="LENOVO" w:date="2018-07-27T15:09:00Z">
              <w:tcPr>
                <w:tcW w:w="2074" w:type="dxa"/>
                <w:gridSpan w:val="2"/>
                <w:vAlign w:val="center"/>
              </w:tcPr>
            </w:tcPrChange>
          </w:tcPr>
          <w:p w:rsidR="003C1E94" w:rsidRDefault="002953AE" w:rsidP="007A3446">
            <w:pPr>
              <w:jc w:val="center"/>
              <w:cnfStyle w:val="000000000000" w:firstRow="0" w:lastRow="0" w:firstColumn="0" w:lastColumn="0" w:oddVBand="0" w:evenVBand="0" w:oddHBand="0" w:evenHBand="0" w:firstRowFirstColumn="0" w:firstRowLastColumn="0" w:lastRowFirstColumn="0" w:lastRowLastColumn="0"/>
              <w:rPr>
                <w:ins w:id="312" w:author="LENOVO" w:date="2018-07-27T09:44:00Z"/>
                <w:color w:val="000000"/>
                <w:kern w:val="0"/>
                <w:szCs w:val="20"/>
              </w:rPr>
            </w:pPr>
            <w:ins w:id="313" w:author="LENOVO" w:date="2018-07-27T10:04:00Z">
              <w:r>
                <w:rPr>
                  <w:color w:val="000000"/>
                  <w:kern w:val="0"/>
                  <w:szCs w:val="20"/>
                </w:rPr>
                <w:t>如下文</w:t>
              </w:r>
              <w:r>
                <w:rPr>
                  <w:rFonts w:hint="eastAsia"/>
                  <w:color w:val="000000"/>
                  <w:kern w:val="0"/>
                  <w:szCs w:val="20"/>
                </w:rPr>
                <w:t>3.1.3</w:t>
              </w:r>
              <w:r>
                <w:rPr>
                  <w:rFonts w:hint="eastAsia"/>
                  <w:color w:val="000000"/>
                  <w:kern w:val="0"/>
                  <w:szCs w:val="20"/>
                </w:rPr>
                <w:t>定义的</w:t>
              </w:r>
            </w:ins>
            <w:ins w:id="314" w:author="LENOVO" w:date="2018-07-27T10:05:00Z">
              <w:r>
                <w:rPr>
                  <w:rFonts w:hint="eastAsia"/>
                  <w:color w:val="000000"/>
                  <w:kern w:val="0"/>
                  <w:szCs w:val="20"/>
                </w:rPr>
                <w:t>实体类</w:t>
              </w:r>
            </w:ins>
          </w:p>
        </w:tc>
        <w:tc>
          <w:tcPr>
            <w:tcW w:w="2864" w:type="dxa"/>
            <w:tcBorders>
              <w:bottom w:val="single" w:sz="4" w:space="0" w:color="auto"/>
            </w:tcBorders>
            <w:vAlign w:val="center"/>
            <w:tcPrChange w:id="315" w:author="LENOVO" w:date="2018-07-27T15:09:00Z">
              <w:tcPr>
                <w:tcW w:w="2562" w:type="dxa"/>
                <w:vAlign w:val="center"/>
              </w:tcPr>
            </w:tcPrChange>
          </w:tcPr>
          <w:p w:rsidR="003C1E94" w:rsidRDefault="00D10A72">
            <w:pPr>
              <w:cnfStyle w:val="000000000000" w:firstRow="0" w:lastRow="0" w:firstColumn="0" w:lastColumn="0" w:oddVBand="0" w:evenVBand="0" w:oddHBand="0" w:evenHBand="0" w:firstRowFirstColumn="0" w:firstRowLastColumn="0" w:lastRowFirstColumn="0" w:lastRowLastColumn="0"/>
              <w:rPr>
                <w:ins w:id="316" w:author="LENOVO" w:date="2018-07-27T09:44:00Z"/>
                <w:color w:val="000000"/>
                <w:kern w:val="0"/>
                <w:szCs w:val="20"/>
              </w:rPr>
              <w:pPrChange w:id="317" w:author="LENOVO" w:date="2018-07-27T15:09:00Z">
                <w:pPr>
                  <w:jc w:val="center"/>
                  <w:cnfStyle w:val="000000000000" w:firstRow="0" w:lastRow="0" w:firstColumn="0" w:lastColumn="0" w:oddVBand="0" w:evenVBand="0" w:oddHBand="0" w:evenHBand="0" w:firstRowFirstColumn="0" w:firstRowLastColumn="0" w:lastRowFirstColumn="0" w:lastRowLastColumn="0"/>
                </w:pPr>
              </w:pPrChange>
            </w:pPr>
            <w:ins w:id="318" w:author="LENOVO" w:date="2018-07-27T15:09:00Z">
              <w:r>
                <w:rPr>
                  <w:rFonts w:hint="eastAsia"/>
                  <w:color w:val="000000"/>
                  <w:kern w:val="0"/>
                  <w:szCs w:val="20"/>
                </w:rPr>
                <w:t>·</w:t>
              </w:r>
            </w:ins>
            <w:ins w:id="319" w:author="LENOVO" w:date="2018-07-27T10:10:00Z">
              <w:r w:rsidR="009413B3">
                <w:rPr>
                  <w:rFonts w:hint="eastAsia"/>
                  <w:color w:val="000000"/>
                  <w:kern w:val="0"/>
                  <w:szCs w:val="20"/>
                </w:rPr>
                <w:t>请求的商标名在各个大类中的检索结果实体</w:t>
              </w:r>
              <w:proofErr w:type="gramStart"/>
              <w:r w:rsidR="009413B3">
                <w:rPr>
                  <w:rFonts w:hint="eastAsia"/>
                  <w:color w:val="000000"/>
                  <w:kern w:val="0"/>
                  <w:szCs w:val="20"/>
                </w:rPr>
                <w:t>类构成</w:t>
              </w:r>
              <w:proofErr w:type="gramEnd"/>
              <w:r w:rsidR="009413B3">
                <w:rPr>
                  <w:rFonts w:hint="eastAsia"/>
                  <w:color w:val="000000"/>
                  <w:kern w:val="0"/>
                  <w:szCs w:val="20"/>
                </w:rPr>
                <w:t>的列表，</w:t>
              </w:r>
              <w:r w:rsidR="009413B3" w:rsidRPr="00983671">
                <w:rPr>
                  <w:rFonts w:hint="eastAsia"/>
                  <w:color w:val="000000"/>
                  <w:kern w:val="0"/>
                  <w:szCs w:val="20"/>
                  <w:u w:val="single"/>
                  <w:rPrChange w:id="320" w:author="LENOVO" w:date="2018-07-27T15:40:00Z">
                    <w:rPr>
                      <w:rFonts w:hint="eastAsia"/>
                      <w:color w:val="000000"/>
                      <w:kern w:val="0"/>
                      <w:szCs w:val="20"/>
                    </w:rPr>
                  </w:rPrChange>
                </w:rPr>
                <w:t>每个大类有一个结果实体类</w:t>
              </w:r>
              <w:r w:rsidR="009413B3">
                <w:rPr>
                  <w:rFonts w:hint="eastAsia"/>
                  <w:color w:val="000000"/>
                  <w:kern w:val="0"/>
                  <w:szCs w:val="20"/>
                </w:rPr>
                <w:t>。有哪些大类</w:t>
              </w:r>
            </w:ins>
            <w:ins w:id="321" w:author="LENOVO" w:date="2018-07-27T10:11:00Z">
              <w:r w:rsidR="009413B3">
                <w:rPr>
                  <w:rFonts w:hint="eastAsia"/>
                  <w:color w:val="000000"/>
                  <w:kern w:val="0"/>
                  <w:szCs w:val="20"/>
                </w:rPr>
                <w:t>由请求中指定的查询类别决定。</w:t>
              </w:r>
            </w:ins>
          </w:p>
        </w:tc>
      </w:tr>
      <w:tr w:rsidR="00E77AF6" w:rsidTr="00E77AF6">
        <w:trPr>
          <w:trHeight w:val="228"/>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vAlign w:val="center"/>
          </w:tcPr>
          <w:p w:rsidR="00E77AF6" w:rsidRDefault="00E77AF6" w:rsidP="007A3446">
            <w:pPr>
              <w:jc w:val="center"/>
              <w:rPr>
                <w:rFonts w:hint="eastAsia"/>
                <w:color w:val="000000"/>
                <w:kern w:val="0"/>
                <w:szCs w:val="20"/>
              </w:rPr>
            </w:pPr>
            <w:proofErr w:type="spellStart"/>
            <w:ins w:id="322" w:author="LENOVO" w:date="2018-07-27T23:00:00Z">
              <w:r>
                <w:rPr>
                  <w:rFonts w:hint="eastAsia"/>
                  <w:color w:val="000000"/>
                  <w:kern w:val="0"/>
                  <w:szCs w:val="20"/>
                </w:rPr>
                <w:t>resultCode</w:t>
              </w:r>
            </w:ins>
            <w:proofErr w:type="spellEnd"/>
          </w:p>
        </w:tc>
        <w:tc>
          <w:tcPr>
            <w:tcW w:w="2074" w:type="dxa"/>
            <w:tcBorders>
              <w:top w:val="single" w:sz="4" w:space="0" w:color="auto"/>
              <w:bottom w:val="single" w:sz="4" w:space="0" w:color="auto"/>
            </w:tcBorders>
            <w:vAlign w:val="center"/>
          </w:tcPr>
          <w:p w:rsidR="00E77AF6" w:rsidRDefault="00E77AF6" w:rsidP="007A3446">
            <w:pPr>
              <w:jc w:val="center"/>
              <w:cnfStyle w:val="000000000000" w:firstRow="0" w:lastRow="0" w:firstColumn="0" w:lastColumn="0" w:oddVBand="0" w:evenVBand="0" w:oddHBand="0" w:evenHBand="0" w:firstRowFirstColumn="0" w:firstRowLastColumn="0" w:lastRowFirstColumn="0" w:lastRowLastColumn="0"/>
              <w:rPr>
                <w:rFonts w:hint="eastAsia"/>
                <w:color w:val="000000"/>
                <w:kern w:val="0"/>
                <w:szCs w:val="20"/>
              </w:rPr>
            </w:pPr>
            <w:ins w:id="323" w:author="LENOVO" w:date="2018-07-27T23:00:00Z">
              <w:r>
                <w:rPr>
                  <w:rFonts w:hint="eastAsia"/>
                  <w:color w:val="000000"/>
                  <w:kern w:val="0"/>
                  <w:szCs w:val="20"/>
                </w:rPr>
                <w:t>String</w:t>
              </w:r>
            </w:ins>
          </w:p>
        </w:tc>
        <w:tc>
          <w:tcPr>
            <w:tcW w:w="1772" w:type="dxa"/>
            <w:tcBorders>
              <w:top w:val="single" w:sz="4" w:space="0" w:color="auto"/>
              <w:bottom w:val="single" w:sz="4" w:space="0" w:color="auto"/>
            </w:tcBorders>
            <w:vAlign w:val="center"/>
          </w:tcPr>
          <w:p w:rsidR="00E77AF6" w:rsidRDefault="00E77AF6" w:rsidP="007A3446">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324" w:author="LENOVO" w:date="2018-07-27T23:00:00Z">
              <w:r>
                <w:rPr>
                  <w:color w:val="000000"/>
                  <w:kern w:val="0"/>
                  <w:szCs w:val="20"/>
                </w:rPr>
                <w:t>‘</w:t>
              </w:r>
            </w:ins>
            <w:ins w:id="325" w:author="LENOVO" w:date="2018-07-27T23:01:00Z">
              <w:r>
                <w:rPr>
                  <w:rFonts w:hint="eastAsia"/>
                  <w:color w:val="000000"/>
                  <w:kern w:val="0"/>
                  <w:szCs w:val="20"/>
                </w:rPr>
                <w:t>0</w:t>
              </w:r>
            </w:ins>
            <w:ins w:id="326" w:author="LENOVO" w:date="2018-07-27T23:00:00Z">
              <w:r>
                <w:rPr>
                  <w:color w:val="000000"/>
                  <w:kern w:val="0"/>
                  <w:szCs w:val="20"/>
                </w:rPr>
                <w:t>’</w:t>
              </w:r>
            </w:ins>
          </w:p>
        </w:tc>
        <w:tc>
          <w:tcPr>
            <w:tcW w:w="2864" w:type="dxa"/>
            <w:tcBorders>
              <w:top w:val="single" w:sz="4" w:space="0" w:color="auto"/>
              <w:bottom w:val="single" w:sz="4" w:space="0" w:color="auto"/>
            </w:tcBorders>
            <w:vAlign w:val="center"/>
          </w:tcPr>
          <w:p w:rsidR="00E77AF6" w:rsidRDefault="00E77AF6" w:rsidP="00E77AF6">
            <w:pPr>
              <w:cnfStyle w:val="000000000000" w:firstRow="0" w:lastRow="0" w:firstColumn="0" w:lastColumn="0" w:oddVBand="0" w:evenVBand="0" w:oddHBand="0" w:evenHBand="0" w:firstRowFirstColumn="0" w:firstRowLastColumn="0" w:lastRowFirstColumn="0" w:lastRowLastColumn="0"/>
              <w:rPr>
                <w:rFonts w:hint="eastAsia"/>
                <w:color w:val="000000"/>
                <w:kern w:val="0"/>
                <w:szCs w:val="20"/>
              </w:rPr>
            </w:pPr>
            <w:ins w:id="327" w:author="LENOVO" w:date="2018-07-27T23:01:00Z">
              <w:r>
                <w:rPr>
                  <w:rFonts w:hint="eastAsia"/>
                  <w:color w:val="000000"/>
                  <w:kern w:val="0"/>
                  <w:szCs w:val="20"/>
                </w:rPr>
                <w:t>·处理结果标记，为</w:t>
              </w:r>
              <w:r>
                <w:rPr>
                  <w:color w:val="000000"/>
                  <w:kern w:val="0"/>
                  <w:szCs w:val="20"/>
                </w:rPr>
                <w:t>‘</w:t>
              </w:r>
              <w:r>
                <w:rPr>
                  <w:rFonts w:hint="eastAsia"/>
                  <w:color w:val="000000"/>
                  <w:kern w:val="0"/>
                  <w:szCs w:val="20"/>
                </w:rPr>
                <w:t>1</w:t>
              </w:r>
              <w:r>
                <w:rPr>
                  <w:color w:val="000000"/>
                  <w:kern w:val="0"/>
                  <w:szCs w:val="20"/>
                </w:rPr>
                <w:t>’</w:t>
              </w:r>
              <w:r>
                <w:rPr>
                  <w:rFonts w:hint="eastAsia"/>
                  <w:color w:val="000000"/>
                  <w:kern w:val="0"/>
                  <w:szCs w:val="20"/>
                </w:rPr>
                <w:t>时检索正常完成，没有出现</w:t>
              </w:r>
              <w:r>
                <w:rPr>
                  <w:rFonts w:hint="eastAsia"/>
                  <w:color w:val="000000"/>
                  <w:kern w:val="0"/>
                  <w:szCs w:val="20"/>
                </w:rPr>
                <w:lastRenderedPageBreak/>
                <w:t>异常；为‘</w:t>
              </w:r>
              <w:r>
                <w:rPr>
                  <w:rFonts w:hint="eastAsia"/>
                  <w:color w:val="000000"/>
                  <w:kern w:val="0"/>
                  <w:szCs w:val="20"/>
                </w:rPr>
                <w:t>0</w:t>
              </w:r>
              <w:r>
                <w:rPr>
                  <w:rFonts w:hint="eastAsia"/>
                  <w:color w:val="000000"/>
                  <w:kern w:val="0"/>
                  <w:szCs w:val="20"/>
                </w:rPr>
                <w:t>’时，检索过程中发生异常退出</w:t>
              </w:r>
            </w:ins>
          </w:p>
        </w:tc>
      </w:tr>
      <w:tr w:rsidR="00E77AF6" w:rsidTr="00E77AF6">
        <w:trPr>
          <w:trHeight w:val="183"/>
        </w:trPr>
        <w:tc>
          <w:tcPr>
            <w:tcW w:w="2074" w:type="dxa"/>
            <w:tcBorders>
              <w:top w:val="single" w:sz="4" w:space="0" w:color="auto"/>
            </w:tcBorders>
            <w:vAlign w:val="center"/>
          </w:tcPr>
          <w:p w:rsidR="00E77AF6" w:rsidRPr="00E77AF6" w:rsidRDefault="00E77AF6" w:rsidP="007A3446">
            <w:pPr>
              <w:jc w:val="center"/>
              <w:cnfStyle w:val="001000000000" w:firstRow="0" w:lastRow="0" w:firstColumn="1" w:lastColumn="0" w:oddVBand="0" w:evenVBand="0" w:oddHBand="0" w:evenHBand="0" w:firstRowFirstColumn="0" w:firstRowLastColumn="0" w:lastRowFirstColumn="0" w:lastRowLastColumn="0"/>
              <w:rPr>
                <w:rFonts w:hint="eastAsia"/>
                <w:color w:val="000000"/>
                <w:kern w:val="0"/>
                <w:szCs w:val="20"/>
              </w:rPr>
            </w:pPr>
            <w:ins w:id="328" w:author="LENOVO" w:date="2018-07-27T23:02:00Z">
              <w:r>
                <w:rPr>
                  <w:rFonts w:hint="eastAsia"/>
                  <w:color w:val="000000"/>
                  <w:kern w:val="0"/>
                  <w:szCs w:val="20"/>
                </w:rPr>
                <w:lastRenderedPageBreak/>
                <w:t>message</w:t>
              </w:r>
            </w:ins>
          </w:p>
        </w:tc>
        <w:tc>
          <w:tcPr>
            <w:tcW w:w="2074" w:type="dxa"/>
            <w:tcBorders>
              <w:top w:val="single" w:sz="4" w:space="0" w:color="auto"/>
            </w:tcBorders>
            <w:vAlign w:val="center"/>
          </w:tcPr>
          <w:p w:rsidR="00E77AF6" w:rsidRDefault="00E77AF6" w:rsidP="007A3446">
            <w:pPr>
              <w:jc w:val="center"/>
              <w:rPr>
                <w:rFonts w:hint="eastAsia"/>
                <w:color w:val="000000"/>
                <w:kern w:val="0"/>
                <w:szCs w:val="20"/>
              </w:rPr>
            </w:pPr>
            <w:ins w:id="329" w:author="LENOVO" w:date="2018-07-27T23:02:00Z">
              <w:r>
                <w:rPr>
                  <w:rFonts w:hint="eastAsia"/>
                  <w:color w:val="000000"/>
                  <w:kern w:val="0"/>
                  <w:szCs w:val="20"/>
                </w:rPr>
                <w:t>String</w:t>
              </w:r>
            </w:ins>
          </w:p>
        </w:tc>
        <w:tc>
          <w:tcPr>
            <w:tcW w:w="1772" w:type="dxa"/>
            <w:tcBorders>
              <w:top w:val="single" w:sz="4" w:space="0" w:color="auto"/>
            </w:tcBorders>
            <w:vAlign w:val="center"/>
          </w:tcPr>
          <w:p w:rsidR="00E77AF6" w:rsidRDefault="00E77AF6" w:rsidP="007A3446">
            <w:pPr>
              <w:jc w:val="center"/>
              <w:rPr>
                <w:color w:val="000000"/>
                <w:kern w:val="0"/>
                <w:szCs w:val="20"/>
              </w:rPr>
            </w:pPr>
          </w:p>
        </w:tc>
        <w:tc>
          <w:tcPr>
            <w:tcW w:w="2864" w:type="dxa"/>
            <w:tcBorders>
              <w:top w:val="single" w:sz="4" w:space="0" w:color="auto"/>
            </w:tcBorders>
            <w:vAlign w:val="center"/>
          </w:tcPr>
          <w:p w:rsidR="001A00F3" w:rsidRDefault="001A00F3" w:rsidP="00E77AF6">
            <w:pPr>
              <w:rPr>
                <w:ins w:id="330" w:author="LENOVO" w:date="2018-07-27T23:04:00Z"/>
                <w:rFonts w:hint="eastAsia"/>
                <w:color w:val="000000"/>
                <w:kern w:val="0"/>
                <w:szCs w:val="20"/>
              </w:rPr>
            </w:pPr>
            <w:ins w:id="331" w:author="LENOVO" w:date="2018-07-27T23:04:00Z">
              <w:r>
                <w:rPr>
                  <w:rFonts w:hint="eastAsia"/>
                  <w:color w:val="000000"/>
                  <w:kern w:val="0"/>
                  <w:szCs w:val="20"/>
                </w:rPr>
                <w:t>辅助调试</w:t>
              </w:r>
              <w:bookmarkStart w:id="332" w:name="_GoBack"/>
              <w:bookmarkEnd w:id="332"/>
            </w:ins>
          </w:p>
          <w:p w:rsidR="00E77AF6" w:rsidRDefault="00E77AF6" w:rsidP="00E77AF6">
            <w:pPr>
              <w:rPr>
                <w:ins w:id="333" w:author="LENOVO" w:date="2018-07-27T23:03:00Z"/>
                <w:rFonts w:hint="eastAsia"/>
                <w:color w:val="000000"/>
                <w:kern w:val="0"/>
                <w:szCs w:val="20"/>
              </w:rPr>
            </w:pPr>
            <w:ins w:id="334" w:author="LENOVO" w:date="2018-07-27T23:02:00Z">
              <w:r>
                <w:rPr>
                  <w:rFonts w:hint="eastAsia"/>
                  <w:color w:val="000000"/>
                  <w:kern w:val="0"/>
                  <w:szCs w:val="20"/>
                </w:rPr>
                <w:t>·当</w:t>
              </w:r>
              <w:proofErr w:type="spellStart"/>
              <w:r>
                <w:rPr>
                  <w:rFonts w:hint="eastAsia"/>
                  <w:color w:val="000000"/>
                  <w:kern w:val="0"/>
                  <w:szCs w:val="20"/>
                </w:rPr>
                <w:t>resultCode</w:t>
              </w:r>
              <w:proofErr w:type="spellEnd"/>
              <w:r>
                <w:rPr>
                  <w:rFonts w:hint="eastAsia"/>
                  <w:color w:val="000000"/>
                  <w:kern w:val="0"/>
                  <w:szCs w:val="20"/>
                </w:rPr>
                <w:t xml:space="preserve"> = </w:t>
              </w:r>
              <w:r>
                <w:rPr>
                  <w:color w:val="000000"/>
                  <w:kern w:val="0"/>
                  <w:szCs w:val="20"/>
                </w:rPr>
                <w:t>‘</w:t>
              </w:r>
              <w:r>
                <w:rPr>
                  <w:rFonts w:hint="eastAsia"/>
                  <w:color w:val="000000"/>
                  <w:kern w:val="0"/>
                  <w:szCs w:val="20"/>
                </w:rPr>
                <w:t>0</w:t>
              </w:r>
              <w:r>
                <w:rPr>
                  <w:color w:val="000000"/>
                  <w:kern w:val="0"/>
                  <w:szCs w:val="20"/>
                </w:rPr>
                <w:t>’</w:t>
              </w:r>
              <w:r>
                <w:rPr>
                  <w:color w:val="000000"/>
                  <w:kern w:val="0"/>
                  <w:szCs w:val="20"/>
                </w:rPr>
                <w:t>时，此处填写</w:t>
              </w:r>
            </w:ins>
            <w:ins w:id="335" w:author="LENOVO" w:date="2018-07-27T23:03:00Z">
              <w:r>
                <w:rPr>
                  <w:color w:val="000000"/>
                  <w:kern w:val="0"/>
                  <w:szCs w:val="20"/>
                </w:rPr>
                <w:t>错误理由（若在预定义的错误中）或者程序段的报错信息（不在预定义的错误中）。</w:t>
              </w:r>
            </w:ins>
          </w:p>
          <w:p w:rsidR="00E77AF6" w:rsidRDefault="00E77AF6" w:rsidP="00E77AF6">
            <w:pPr>
              <w:rPr>
                <w:rFonts w:hint="eastAsia"/>
                <w:color w:val="000000"/>
                <w:kern w:val="0"/>
                <w:szCs w:val="20"/>
              </w:rPr>
            </w:pPr>
            <w:ins w:id="336" w:author="LENOVO" w:date="2018-07-27T23:03:00Z">
              <w:r>
                <w:rPr>
                  <w:rFonts w:hint="eastAsia"/>
                  <w:color w:val="000000"/>
                  <w:kern w:val="0"/>
                  <w:szCs w:val="20"/>
                </w:rPr>
                <w:t>·当</w:t>
              </w:r>
              <w:proofErr w:type="spellStart"/>
              <w:r>
                <w:rPr>
                  <w:rFonts w:hint="eastAsia"/>
                  <w:color w:val="000000"/>
                  <w:kern w:val="0"/>
                  <w:szCs w:val="20"/>
                </w:rPr>
                <w:t>resultCode</w:t>
              </w:r>
              <w:proofErr w:type="spellEnd"/>
              <w:r>
                <w:rPr>
                  <w:rFonts w:hint="eastAsia"/>
                  <w:color w:val="000000"/>
                  <w:kern w:val="0"/>
                  <w:szCs w:val="20"/>
                </w:rPr>
                <w:t xml:space="preserve"> = </w:t>
              </w:r>
              <w:r>
                <w:rPr>
                  <w:color w:val="000000"/>
                  <w:kern w:val="0"/>
                  <w:szCs w:val="20"/>
                </w:rPr>
                <w:t>‘</w:t>
              </w:r>
              <w:r>
                <w:rPr>
                  <w:rFonts w:hint="eastAsia"/>
                  <w:color w:val="000000"/>
                  <w:kern w:val="0"/>
                  <w:szCs w:val="20"/>
                </w:rPr>
                <w:t>1</w:t>
              </w:r>
              <w:r>
                <w:rPr>
                  <w:color w:val="000000"/>
                  <w:kern w:val="0"/>
                  <w:szCs w:val="20"/>
                </w:rPr>
                <w:t>’</w:t>
              </w:r>
              <w:r>
                <w:rPr>
                  <w:color w:val="000000"/>
                  <w:kern w:val="0"/>
                  <w:szCs w:val="20"/>
                </w:rPr>
                <w:t>时，为</w:t>
              </w:r>
            </w:ins>
            <w:ins w:id="337" w:author="LENOVO" w:date="2018-07-27T23:04:00Z">
              <w:r>
                <w:rPr>
                  <w:color w:val="000000"/>
                  <w:kern w:val="0"/>
                  <w:szCs w:val="20"/>
                </w:rPr>
                <w:t>空串</w:t>
              </w:r>
            </w:ins>
          </w:p>
        </w:tc>
      </w:tr>
    </w:tbl>
    <w:p w:rsidR="003C1E94" w:rsidRDefault="003C1E94">
      <w:pPr>
        <w:rPr>
          <w:ins w:id="338" w:author="LENOVO" w:date="2018-07-27T09:43:00Z"/>
        </w:rPr>
        <w:pPrChange w:id="339" w:author="LENOVO" w:date="2018-07-27T09:43:00Z">
          <w:pPr>
            <w:pStyle w:val="6"/>
          </w:pPr>
        </w:pPrChange>
      </w:pPr>
    </w:p>
    <w:p w:rsidR="003C1E94" w:rsidRPr="003C1E94" w:rsidRDefault="003D4C0C">
      <w:pPr>
        <w:pStyle w:val="6"/>
        <w:rPr>
          <w:ins w:id="340" w:author="LENOVO" w:date="2018-07-26T23:32:00Z"/>
        </w:rPr>
      </w:pPr>
      <w:ins w:id="341" w:author="LENOVO" w:date="2018-07-27T09:43:00Z">
        <w:r>
          <w:rPr>
            <w:rFonts w:hint="eastAsia"/>
          </w:rPr>
          <w:t>3.1.</w:t>
        </w:r>
      </w:ins>
      <w:ins w:id="342" w:author="LENOVO" w:date="2018-07-27T09:52:00Z">
        <w:r>
          <w:rPr>
            <w:rFonts w:hint="eastAsia"/>
          </w:rPr>
          <w:t>3</w:t>
        </w:r>
      </w:ins>
      <w:ins w:id="343" w:author="LENOVO" w:date="2018-07-27T09:48:00Z">
        <w:r w:rsidR="00A96AB7">
          <w:rPr>
            <w:rFonts w:hint="eastAsia"/>
          </w:rPr>
          <w:t>大类</w:t>
        </w:r>
      </w:ins>
      <w:ins w:id="344" w:author="LENOVO" w:date="2018-07-27T09:43:00Z">
        <w:r w:rsidR="00A96AB7">
          <w:rPr>
            <w:rFonts w:hint="eastAsia"/>
          </w:rPr>
          <w:t>近似商标检索</w:t>
        </w:r>
      </w:ins>
      <w:ins w:id="345" w:author="LENOVO" w:date="2018-07-27T09:48:00Z">
        <w:r w:rsidR="00A96AB7">
          <w:rPr>
            <w:rFonts w:hint="eastAsia"/>
          </w:rPr>
          <w:t>结果</w:t>
        </w:r>
      </w:ins>
      <w:ins w:id="346" w:author="LENOVO" w:date="2018-07-27T09:43:00Z">
        <w:r w:rsidR="003C1E94">
          <w:rPr>
            <w:rFonts w:hint="eastAsia"/>
          </w:rPr>
          <w:t>实体类</w:t>
        </w:r>
      </w:ins>
      <w:proofErr w:type="spellStart"/>
      <w:ins w:id="347" w:author="LENOVO" w:date="2018-07-27T09:48:00Z">
        <w:r w:rsidR="00A96AB7">
          <w:rPr>
            <w:rFonts w:hint="eastAsia"/>
          </w:rPr>
          <w:t>Category</w:t>
        </w:r>
      </w:ins>
      <w:ins w:id="348" w:author="LENOVO" w:date="2018-07-27T09:43:00Z">
        <w:r w:rsidR="003C1E94">
          <w:rPr>
            <w:rFonts w:hint="eastAsia"/>
          </w:rPr>
          <w:t>RetrievalRes</w:t>
        </w:r>
      </w:ins>
      <w:ins w:id="349" w:author="LENOVO" w:date="2018-07-27T09:48:00Z">
        <w:r w:rsidR="003C1E94">
          <w:rPr>
            <w:rFonts w:hint="eastAsia"/>
          </w:rPr>
          <w:t>ult</w:t>
        </w:r>
      </w:ins>
      <w:ins w:id="350" w:author="LENOVO" w:date="2018-07-27T09:43:00Z">
        <w:r w:rsidR="003C1E94">
          <w:rPr>
            <w:rFonts w:hint="eastAsia"/>
          </w:rPr>
          <w:t>Entity</w:t>
        </w:r>
      </w:ins>
      <w:proofErr w:type="spellEnd"/>
    </w:p>
    <w:tbl>
      <w:tblPr>
        <w:tblStyle w:val="4-51"/>
        <w:tblW w:w="8784" w:type="dxa"/>
        <w:tblLayout w:type="fixed"/>
        <w:tblLook w:val="04A0" w:firstRow="1" w:lastRow="0" w:firstColumn="1" w:lastColumn="0" w:noHBand="0" w:noVBand="1"/>
      </w:tblPr>
      <w:tblGrid>
        <w:gridCol w:w="2074"/>
        <w:gridCol w:w="2074"/>
        <w:gridCol w:w="2074"/>
        <w:gridCol w:w="2562"/>
      </w:tblGrid>
      <w:tr w:rsidR="00D22064" w:rsidTr="00835734">
        <w:trPr>
          <w:cnfStyle w:val="100000000000" w:firstRow="1" w:lastRow="0" w:firstColumn="0" w:lastColumn="0" w:oddVBand="0" w:evenVBand="0" w:oddHBand="0" w:evenHBand="0" w:firstRowFirstColumn="0" w:firstRowLastColumn="0" w:lastRowFirstColumn="0" w:lastRowLastColumn="0"/>
          <w:ins w:id="351" w:author="LENOVO" w:date="2018-07-26T23:32:00Z"/>
        </w:trPr>
        <w:tc>
          <w:tcPr>
            <w:cnfStyle w:val="001000000000" w:firstRow="0" w:lastRow="0" w:firstColumn="1" w:lastColumn="0" w:oddVBand="0" w:evenVBand="0" w:oddHBand="0" w:evenHBand="0" w:firstRowFirstColumn="0" w:firstRowLastColumn="0" w:lastRowFirstColumn="0" w:lastRowLastColumn="0"/>
            <w:tcW w:w="2074" w:type="dxa"/>
          </w:tcPr>
          <w:p w:rsidR="00D22064" w:rsidRDefault="00D22064">
            <w:pPr>
              <w:jc w:val="center"/>
              <w:rPr>
                <w:ins w:id="352" w:author="LENOVO" w:date="2018-07-26T23:32:00Z"/>
                <w:kern w:val="0"/>
                <w:sz w:val="21"/>
                <w:szCs w:val="22"/>
              </w:rPr>
              <w:pPrChange w:id="353" w:author="LENOVO" w:date="2018-07-27T09:49:00Z">
                <w:pPr/>
              </w:pPrChange>
            </w:pPr>
            <w:ins w:id="354" w:author="LENOVO" w:date="2018-07-26T23:32:00Z">
              <w:r>
                <w:rPr>
                  <w:rFonts w:hint="eastAsia"/>
                  <w:kern w:val="0"/>
                  <w:sz w:val="21"/>
                  <w:szCs w:val="22"/>
                </w:rPr>
                <w:t>字段名</w:t>
              </w:r>
            </w:ins>
          </w:p>
        </w:tc>
        <w:tc>
          <w:tcPr>
            <w:tcW w:w="2074" w:type="dxa"/>
          </w:tcPr>
          <w:p w:rsidR="00D22064" w:rsidRDefault="00D22064">
            <w:pPr>
              <w:jc w:val="center"/>
              <w:cnfStyle w:val="100000000000" w:firstRow="1" w:lastRow="0" w:firstColumn="0" w:lastColumn="0" w:oddVBand="0" w:evenVBand="0" w:oddHBand="0" w:evenHBand="0" w:firstRowFirstColumn="0" w:firstRowLastColumn="0" w:lastRowFirstColumn="0" w:lastRowLastColumn="0"/>
              <w:rPr>
                <w:ins w:id="355" w:author="LENOVO" w:date="2018-07-26T23:32:00Z"/>
                <w:kern w:val="0"/>
                <w:sz w:val="21"/>
                <w:szCs w:val="22"/>
              </w:rPr>
              <w:pPrChange w:id="356" w:author="LENOVO" w:date="2018-07-27T09:49:00Z">
                <w:pPr>
                  <w:cnfStyle w:val="100000000000" w:firstRow="1" w:lastRow="0" w:firstColumn="0" w:lastColumn="0" w:oddVBand="0" w:evenVBand="0" w:oddHBand="0" w:evenHBand="0" w:firstRowFirstColumn="0" w:firstRowLastColumn="0" w:lastRowFirstColumn="0" w:lastRowLastColumn="0"/>
                </w:pPr>
              </w:pPrChange>
            </w:pPr>
            <w:ins w:id="357" w:author="LENOVO" w:date="2018-07-26T23:32:00Z">
              <w:r>
                <w:rPr>
                  <w:rFonts w:hint="eastAsia"/>
                  <w:kern w:val="0"/>
                  <w:sz w:val="21"/>
                  <w:szCs w:val="22"/>
                </w:rPr>
                <w:t>数据类型</w:t>
              </w:r>
            </w:ins>
          </w:p>
        </w:tc>
        <w:tc>
          <w:tcPr>
            <w:tcW w:w="2074" w:type="dxa"/>
          </w:tcPr>
          <w:p w:rsidR="00D22064" w:rsidRDefault="00D22064">
            <w:pPr>
              <w:jc w:val="center"/>
              <w:cnfStyle w:val="100000000000" w:firstRow="1" w:lastRow="0" w:firstColumn="0" w:lastColumn="0" w:oddVBand="0" w:evenVBand="0" w:oddHBand="0" w:evenHBand="0" w:firstRowFirstColumn="0" w:firstRowLastColumn="0" w:lastRowFirstColumn="0" w:lastRowLastColumn="0"/>
              <w:rPr>
                <w:ins w:id="358" w:author="LENOVO" w:date="2018-07-26T23:32:00Z"/>
                <w:kern w:val="0"/>
                <w:sz w:val="21"/>
                <w:szCs w:val="22"/>
              </w:rPr>
              <w:pPrChange w:id="359" w:author="LENOVO" w:date="2018-07-27T09:49:00Z">
                <w:pPr>
                  <w:cnfStyle w:val="100000000000" w:firstRow="1" w:lastRow="0" w:firstColumn="0" w:lastColumn="0" w:oddVBand="0" w:evenVBand="0" w:oddHBand="0" w:evenHBand="0" w:firstRowFirstColumn="0" w:firstRowLastColumn="0" w:lastRowFirstColumn="0" w:lastRowLastColumn="0"/>
                </w:pPr>
              </w:pPrChange>
            </w:pPr>
            <w:ins w:id="360" w:author="LENOVO" w:date="2018-07-26T23:32:00Z">
              <w:r>
                <w:rPr>
                  <w:rFonts w:hint="eastAsia"/>
                  <w:kern w:val="0"/>
                  <w:sz w:val="21"/>
                  <w:szCs w:val="22"/>
                </w:rPr>
                <w:t>示例</w:t>
              </w:r>
            </w:ins>
          </w:p>
        </w:tc>
        <w:tc>
          <w:tcPr>
            <w:tcW w:w="2562" w:type="dxa"/>
            <w:vAlign w:val="center"/>
          </w:tcPr>
          <w:p w:rsidR="00D22064" w:rsidRDefault="00D22064" w:rsidP="00AD1BDF">
            <w:pPr>
              <w:jc w:val="center"/>
              <w:cnfStyle w:val="100000000000" w:firstRow="1" w:lastRow="0" w:firstColumn="0" w:lastColumn="0" w:oddVBand="0" w:evenVBand="0" w:oddHBand="0" w:evenHBand="0" w:firstRowFirstColumn="0" w:firstRowLastColumn="0" w:lastRowFirstColumn="0" w:lastRowLastColumn="0"/>
              <w:rPr>
                <w:ins w:id="361" w:author="LENOVO" w:date="2018-07-26T23:32:00Z"/>
                <w:kern w:val="0"/>
                <w:sz w:val="21"/>
                <w:szCs w:val="22"/>
              </w:rPr>
            </w:pPr>
            <w:ins w:id="362" w:author="LENOVO" w:date="2018-07-26T23:32:00Z">
              <w:r>
                <w:rPr>
                  <w:rFonts w:hint="eastAsia"/>
                  <w:kern w:val="0"/>
                  <w:sz w:val="21"/>
                  <w:szCs w:val="22"/>
                </w:rPr>
                <w:t>描述</w:t>
              </w:r>
            </w:ins>
          </w:p>
        </w:tc>
      </w:tr>
      <w:tr w:rsidR="00D22064" w:rsidTr="00835734">
        <w:trPr>
          <w:trHeight w:val="558"/>
          <w:ins w:id="363" w:author="LENOVO" w:date="2018-07-26T23:32: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D22064" w:rsidRPr="00D2244D" w:rsidRDefault="009A4FA1" w:rsidP="00835734">
            <w:pPr>
              <w:jc w:val="center"/>
              <w:rPr>
                <w:ins w:id="364" w:author="LENOVO" w:date="2018-07-26T23:32:00Z"/>
                <w:bCs w:val="0"/>
                <w:color w:val="000000"/>
                <w:kern w:val="0"/>
                <w:szCs w:val="20"/>
                <w:rPrChange w:id="365" w:author="LENOVO" w:date="2018-07-27T11:50:00Z">
                  <w:rPr>
                    <w:ins w:id="366" w:author="LENOVO" w:date="2018-07-26T23:32:00Z"/>
                    <w:b w:val="0"/>
                    <w:bCs w:val="0"/>
                    <w:color w:val="000000"/>
                    <w:kern w:val="0"/>
                    <w:szCs w:val="20"/>
                  </w:rPr>
                </w:rPrChange>
              </w:rPr>
            </w:pPr>
            <w:ins w:id="367" w:author="LENOVO" w:date="2018-07-27T10:11:00Z">
              <w:r w:rsidRPr="00D2244D">
                <w:rPr>
                  <w:color w:val="000000"/>
                  <w:kern w:val="0"/>
                  <w:szCs w:val="20"/>
                </w:rPr>
                <w:t>c</w:t>
              </w:r>
            </w:ins>
            <w:ins w:id="368" w:author="LENOVO" w:date="2018-07-27T09:41:00Z">
              <w:r w:rsidR="007D306C" w:rsidRPr="00D2244D">
                <w:rPr>
                  <w:color w:val="000000"/>
                  <w:kern w:val="0"/>
                  <w:szCs w:val="20"/>
                </w:rPr>
                <w:t>ategory</w:t>
              </w:r>
            </w:ins>
          </w:p>
        </w:tc>
        <w:tc>
          <w:tcPr>
            <w:tcW w:w="2074" w:type="dxa"/>
            <w:vAlign w:val="center"/>
          </w:tcPr>
          <w:p w:rsidR="00D22064" w:rsidRDefault="00C27E90" w:rsidP="00835734">
            <w:pPr>
              <w:jc w:val="center"/>
              <w:cnfStyle w:val="000000000000" w:firstRow="0" w:lastRow="0" w:firstColumn="0" w:lastColumn="0" w:oddVBand="0" w:evenVBand="0" w:oddHBand="0" w:evenHBand="0" w:firstRowFirstColumn="0" w:firstRowLastColumn="0" w:lastRowFirstColumn="0" w:lastRowLastColumn="0"/>
              <w:rPr>
                <w:ins w:id="369" w:author="LENOVO" w:date="2018-07-26T23:32:00Z"/>
                <w:color w:val="000000"/>
                <w:kern w:val="0"/>
                <w:szCs w:val="20"/>
              </w:rPr>
            </w:pPr>
            <w:ins w:id="370" w:author="LENOVO" w:date="2018-07-27T15:10:00Z">
              <w:r>
                <w:rPr>
                  <w:rFonts w:hint="eastAsia"/>
                  <w:color w:val="000000"/>
                  <w:kern w:val="0"/>
                  <w:szCs w:val="20"/>
                </w:rPr>
                <w:t>Integer</w:t>
              </w:r>
            </w:ins>
          </w:p>
        </w:tc>
        <w:tc>
          <w:tcPr>
            <w:tcW w:w="2074" w:type="dxa"/>
            <w:vAlign w:val="center"/>
          </w:tcPr>
          <w:p w:rsidR="00D22064" w:rsidRDefault="00C27E90" w:rsidP="00835734">
            <w:pPr>
              <w:jc w:val="center"/>
              <w:cnfStyle w:val="000000000000" w:firstRow="0" w:lastRow="0" w:firstColumn="0" w:lastColumn="0" w:oddVBand="0" w:evenVBand="0" w:oddHBand="0" w:evenHBand="0" w:firstRowFirstColumn="0" w:firstRowLastColumn="0" w:lastRowFirstColumn="0" w:lastRowLastColumn="0"/>
              <w:rPr>
                <w:ins w:id="371" w:author="LENOVO" w:date="2018-07-26T23:32:00Z"/>
                <w:color w:val="000000"/>
                <w:kern w:val="0"/>
                <w:szCs w:val="20"/>
              </w:rPr>
            </w:pPr>
            <w:ins w:id="372" w:author="LENOVO" w:date="2018-07-27T15:11:00Z">
              <w:r>
                <w:rPr>
                  <w:rFonts w:hint="eastAsia"/>
                  <w:color w:val="000000"/>
                  <w:kern w:val="0"/>
                  <w:szCs w:val="20"/>
                </w:rPr>
                <w:t>23</w:t>
              </w:r>
            </w:ins>
          </w:p>
        </w:tc>
        <w:tc>
          <w:tcPr>
            <w:tcW w:w="2562" w:type="dxa"/>
            <w:vAlign w:val="center"/>
          </w:tcPr>
          <w:p w:rsidR="00D22064" w:rsidRDefault="003C1E94" w:rsidP="00835734">
            <w:pPr>
              <w:jc w:val="center"/>
              <w:cnfStyle w:val="000000000000" w:firstRow="0" w:lastRow="0" w:firstColumn="0" w:lastColumn="0" w:oddVBand="0" w:evenVBand="0" w:oddHBand="0" w:evenHBand="0" w:firstRowFirstColumn="0" w:firstRowLastColumn="0" w:lastRowFirstColumn="0" w:lastRowLastColumn="0"/>
              <w:rPr>
                <w:ins w:id="373" w:author="LENOVO" w:date="2018-07-26T23:32:00Z"/>
                <w:color w:val="000000"/>
                <w:kern w:val="0"/>
                <w:szCs w:val="20"/>
              </w:rPr>
            </w:pPr>
            <w:ins w:id="374" w:author="LENOVO" w:date="2018-07-27T09:42:00Z">
              <w:r>
                <w:rPr>
                  <w:rFonts w:hint="eastAsia"/>
                  <w:color w:val="000000"/>
                  <w:kern w:val="0"/>
                  <w:szCs w:val="20"/>
                </w:rPr>
                <w:t>标识这个</w:t>
              </w:r>
            </w:ins>
            <w:ins w:id="375" w:author="LENOVO" w:date="2018-07-27T09:49:00Z">
              <w:r w:rsidR="00C27E90">
                <w:rPr>
                  <w:rFonts w:hint="eastAsia"/>
                  <w:color w:val="000000"/>
                  <w:kern w:val="0"/>
                  <w:szCs w:val="20"/>
                </w:rPr>
                <w:t>实体类的结果是</w:t>
              </w:r>
            </w:ins>
            <w:ins w:id="376" w:author="LENOVO" w:date="2018-07-27T15:11:00Z">
              <w:r w:rsidR="00C27E90">
                <w:rPr>
                  <w:rFonts w:hint="eastAsia"/>
                  <w:color w:val="000000"/>
                  <w:kern w:val="0"/>
                  <w:szCs w:val="20"/>
                </w:rPr>
                <w:t>第几</w:t>
              </w:r>
            </w:ins>
            <w:ins w:id="377" w:author="LENOVO" w:date="2018-07-27T09:49:00Z">
              <w:r w:rsidR="00AD1BDF">
                <w:rPr>
                  <w:rFonts w:hint="eastAsia"/>
                  <w:color w:val="000000"/>
                  <w:kern w:val="0"/>
                  <w:szCs w:val="20"/>
                </w:rPr>
                <w:t>个商标类</w:t>
              </w:r>
            </w:ins>
          </w:p>
        </w:tc>
      </w:tr>
      <w:tr w:rsidR="00D22064" w:rsidTr="00835734">
        <w:trPr>
          <w:trHeight w:val="558"/>
          <w:ins w:id="378" w:author="LENOVO" w:date="2018-07-26T23:32: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D22064" w:rsidRDefault="009A4FA1" w:rsidP="00D10A72">
            <w:pPr>
              <w:jc w:val="center"/>
              <w:rPr>
                <w:ins w:id="379" w:author="LENOVO" w:date="2018-07-26T23:32:00Z"/>
                <w:b w:val="0"/>
                <w:bCs w:val="0"/>
                <w:color w:val="000000"/>
                <w:kern w:val="0"/>
                <w:szCs w:val="20"/>
              </w:rPr>
            </w:pPr>
            <w:proofErr w:type="spellStart"/>
            <w:ins w:id="380" w:author="LENOVO" w:date="2018-07-27T10:11:00Z">
              <w:r>
                <w:rPr>
                  <w:rFonts w:hint="eastAsia"/>
                  <w:color w:val="000000"/>
                  <w:kern w:val="0"/>
                  <w:szCs w:val="20"/>
                </w:rPr>
                <w:t>s</w:t>
              </w:r>
            </w:ins>
            <w:ins w:id="381" w:author="LENOVO" w:date="2018-07-27T09:50:00Z">
              <w:r w:rsidR="00AD1BDF">
                <w:rPr>
                  <w:rFonts w:hint="eastAsia"/>
                  <w:color w:val="000000"/>
                  <w:kern w:val="0"/>
                  <w:szCs w:val="20"/>
                </w:rPr>
                <w:t>imilar</w:t>
              </w:r>
            </w:ins>
            <w:ins w:id="382" w:author="LENOVO" w:date="2018-07-27T15:06:00Z">
              <w:r w:rsidR="00D10A72">
                <w:rPr>
                  <w:rFonts w:hint="eastAsia"/>
                  <w:color w:val="000000"/>
                  <w:kern w:val="0"/>
                  <w:szCs w:val="20"/>
                </w:rPr>
                <w:t>Name</w:t>
              </w:r>
            </w:ins>
            <w:proofErr w:type="spellEnd"/>
          </w:p>
        </w:tc>
        <w:tc>
          <w:tcPr>
            <w:tcW w:w="2074" w:type="dxa"/>
            <w:vAlign w:val="center"/>
          </w:tcPr>
          <w:p w:rsidR="00D22064" w:rsidRDefault="00AD1BDF" w:rsidP="00264E2E">
            <w:pPr>
              <w:jc w:val="center"/>
              <w:cnfStyle w:val="000000000000" w:firstRow="0" w:lastRow="0" w:firstColumn="0" w:lastColumn="0" w:oddVBand="0" w:evenVBand="0" w:oddHBand="0" w:evenHBand="0" w:firstRowFirstColumn="0" w:firstRowLastColumn="0" w:lastRowFirstColumn="0" w:lastRowLastColumn="0"/>
              <w:rPr>
                <w:ins w:id="383" w:author="LENOVO" w:date="2018-07-26T23:32:00Z"/>
                <w:color w:val="000000"/>
                <w:kern w:val="0"/>
                <w:szCs w:val="20"/>
              </w:rPr>
            </w:pPr>
            <w:ins w:id="384" w:author="LENOVO" w:date="2018-07-27T09:50:00Z">
              <w:r>
                <w:rPr>
                  <w:rFonts w:hint="eastAsia"/>
                  <w:color w:val="000000"/>
                  <w:kern w:val="0"/>
                  <w:szCs w:val="20"/>
                </w:rPr>
                <w:t xml:space="preserve">List&lt; </w:t>
              </w:r>
              <w:proofErr w:type="spellStart"/>
              <w:r>
                <w:rPr>
                  <w:rFonts w:hint="eastAsia"/>
                  <w:color w:val="000000"/>
                  <w:kern w:val="0"/>
                  <w:szCs w:val="20"/>
                </w:rPr>
                <w:t>Similar</w:t>
              </w:r>
            </w:ins>
            <w:ins w:id="385" w:author="LENOVO" w:date="2018-07-27T15:17:00Z">
              <w:r w:rsidR="00264E2E">
                <w:rPr>
                  <w:rFonts w:hint="eastAsia"/>
                  <w:color w:val="000000"/>
                  <w:kern w:val="0"/>
                  <w:szCs w:val="20"/>
                </w:rPr>
                <w:t>Name</w:t>
              </w:r>
            </w:ins>
            <w:ins w:id="386" w:author="LENOVO" w:date="2018-07-27T09:50:00Z">
              <w:r>
                <w:rPr>
                  <w:rFonts w:hint="eastAsia"/>
                  <w:color w:val="000000"/>
                  <w:kern w:val="0"/>
                  <w:szCs w:val="20"/>
                </w:rPr>
                <w:t>Entity</w:t>
              </w:r>
              <w:proofErr w:type="spellEnd"/>
              <w:r>
                <w:rPr>
                  <w:rFonts w:hint="eastAsia"/>
                  <w:color w:val="000000"/>
                  <w:kern w:val="0"/>
                  <w:szCs w:val="20"/>
                </w:rPr>
                <w:t>&gt;</w:t>
              </w:r>
            </w:ins>
          </w:p>
        </w:tc>
        <w:tc>
          <w:tcPr>
            <w:tcW w:w="2074" w:type="dxa"/>
            <w:vAlign w:val="center"/>
          </w:tcPr>
          <w:p w:rsidR="00D22064" w:rsidRDefault="003D4C0C" w:rsidP="00835734">
            <w:pPr>
              <w:jc w:val="center"/>
              <w:cnfStyle w:val="000000000000" w:firstRow="0" w:lastRow="0" w:firstColumn="0" w:lastColumn="0" w:oddVBand="0" w:evenVBand="0" w:oddHBand="0" w:evenHBand="0" w:firstRowFirstColumn="0" w:firstRowLastColumn="0" w:lastRowFirstColumn="0" w:lastRowLastColumn="0"/>
              <w:rPr>
                <w:ins w:id="387" w:author="LENOVO" w:date="2018-07-26T23:32:00Z"/>
                <w:color w:val="000000"/>
                <w:kern w:val="0"/>
                <w:szCs w:val="20"/>
              </w:rPr>
            </w:pPr>
            <w:ins w:id="388" w:author="LENOVO" w:date="2018-07-27T09:51:00Z">
              <w:r>
                <w:rPr>
                  <w:rFonts w:hint="eastAsia"/>
                  <w:color w:val="000000"/>
                  <w:kern w:val="0"/>
                  <w:szCs w:val="20"/>
                </w:rPr>
                <w:t>如下文</w:t>
              </w:r>
              <w:r>
                <w:rPr>
                  <w:rFonts w:hint="eastAsia"/>
                  <w:color w:val="000000"/>
                  <w:kern w:val="0"/>
                  <w:szCs w:val="20"/>
                </w:rPr>
                <w:t>3.1.4</w:t>
              </w:r>
            </w:ins>
            <w:ins w:id="389" w:author="LENOVO" w:date="2018-07-27T10:11:00Z">
              <w:r w:rsidR="006566A8">
                <w:rPr>
                  <w:rFonts w:hint="eastAsia"/>
                  <w:color w:val="000000"/>
                  <w:kern w:val="0"/>
                  <w:szCs w:val="20"/>
                </w:rPr>
                <w:t>定义的实体类</w:t>
              </w:r>
            </w:ins>
          </w:p>
        </w:tc>
        <w:tc>
          <w:tcPr>
            <w:tcW w:w="2562" w:type="dxa"/>
            <w:vAlign w:val="center"/>
          </w:tcPr>
          <w:p w:rsidR="00D22064" w:rsidRDefault="00AD1BDF" w:rsidP="00835734">
            <w:pPr>
              <w:jc w:val="center"/>
              <w:cnfStyle w:val="000000000000" w:firstRow="0" w:lastRow="0" w:firstColumn="0" w:lastColumn="0" w:oddVBand="0" w:evenVBand="0" w:oddHBand="0" w:evenHBand="0" w:firstRowFirstColumn="0" w:firstRowLastColumn="0" w:lastRowFirstColumn="0" w:lastRowLastColumn="0"/>
              <w:rPr>
                <w:ins w:id="390" w:author="LENOVO" w:date="2018-07-26T23:32:00Z"/>
                <w:color w:val="000000"/>
                <w:kern w:val="0"/>
                <w:szCs w:val="20"/>
              </w:rPr>
            </w:pPr>
            <w:proofErr w:type="gramStart"/>
            <w:ins w:id="391" w:author="LENOVO" w:date="2018-07-27T09:51:00Z">
              <w:r>
                <w:rPr>
                  <w:rFonts w:hint="eastAsia"/>
                  <w:color w:val="000000"/>
                  <w:kern w:val="0"/>
                  <w:szCs w:val="20"/>
                </w:rPr>
                <w:t>罗列此</w:t>
              </w:r>
              <w:proofErr w:type="gramEnd"/>
              <w:r>
                <w:rPr>
                  <w:rFonts w:hint="eastAsia"/>
                  <w:color w:val="000000"/>
                  <w:kern w:val="0"/>
                  <w:szCs w:val="20"/>
                </w:rPr>
                <w:t>商标类的检索结果中，所有近似商标</w:t>
              </w:r>
            </w:ins>
            <w:ins w:id="392" w:author="LENOVO" w:date="2018-07-27T15:30:00Z">
              <w:r w:rsidR="00016128">
                <w:rPr>
                  <w:rFonts w:hint="eastAsia"/>
                  <w:color w:val="000000"/>
                  <w:kern w:val="0"/>
                  <w:szCs w:val="20"/>
                </w:rPr>
                <w:t>实体组成的</w:t>
              </w:r>
            </w:ins>
            <w:ins w:id="393" w:author="LENOVO" w:date="2018-07-27T15:31:00Z">
              <w:r w:rsidR="00016128">
                <w:rPr>
                  <w:rFonts w:hint="eastAsia"/>
                  <w:color w:val="000000"/>
                  <w:kern w:val="0"/>
                  <w:szCs w:val="20"/>
                </w:rPr>
                <w:t>列表，每个实体包括近似商标的</w:t>
              </w:r>
            </w:ins>
            <w:ins w:id="394" w:author="LENOVO" w:date="2018-07-27T09:51:00Z">
              <w:r>
                <w:rPr>
                  <w:rFonts w:hint="eastAsia"/>
                  <w:color w:val="000000"/>
                  <w:kern w:val="0"/>
                  <w:szCs w:val="20"/>
                </w:rPr>
                <w:t>名字及其商标编号</w:t>
              </w:r>
            </w:ins>
            <w:ins w:id="395" w:author="LENOVO" w:date="2018-07-27T15:30:00Z">
              <w:r w:rsidR="00016128">
                <w:rPr>
                  <w:rFonts w:hint="eastAsia"/>
                  <w:color w:val="000000"/>
                  <w:kern w:val="0"/>
                  <w:szCs w:val="20"/>
                </w:rPr>
                <w:t>、</w:t>
              </w:r>
            </w:ins>
            <w:ins w:id="396" w:author="LENOVO" w:date="2018-07-27T15:31:00Z">
              <w:r w:rsidR="00016128">
                <w:rPr>
                  <w:rFonts w:hint="eastAsia"/>
                  <w:color w:val="000000"/>
                  <w:kern w:val="0"/>
                  <w:szCs w:val="20"/>
                </w:rPr>
                <w:t>近似度和近似标识</w:t>
              </w:r>
            </w:ins>
          </w:p>
        </w:tc>
      </w:tr>
      <w:tr w:rsidR="00071C3F" w:rsidTr="00071C3F">
        <w:trPr>
          <w:trHeight w:val="24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vAlign w:val="center"/>
          </w:tcPr>
          <w:p w:rsidR="00071C3F" w:rsidRDefault="001E37C6" w:rsidP="00835734">
            <w:pPr>
              <w:jc w:val="center"/>
              <w:rPr>
                <w:color w:val="000000"/>
                <w:kern w:val="0"/>
                <w:szCs w:val="20"/>
              </w:rPr>
            </w:pPr>
            <w:proofErr w:type="spellStart"/>
            <w:ins w:id="397" w:author="LENOVO" w:date="2018-07-27T10:35:00Z">
              <w:r>
                <w:rPr>
                  <w:rFonts w:hint="eastAsia"/>
                  <w:color w:val="000000"/>
                  <w:kern w:val="0"/>
                  <w:szCs w:val="20"/>
                </w:rPr>
                <w:t>g</w:t>
              </w:r>
            </w:ins>
            <w:ins w:id="398" w:author="LENOVO" w:date="2018-07-27T10:18:00Z">
              <w:r w:rsidR="00071C3F">
                <w:rPr>
                  <w:rFonts w:hint="eastAsia"/>
                  <w:color w:val="000000"/>
                  <w:kern w:val="0"/>
                  <w:szCs w:val="20"/>
                </w:rPr>
                <w:t>oodsRegisterRate</w:t>
              </w:r>
            </w:ins>
            <w:proofErr w:type="spellEnd"/>
          </w:p>
        </w:tc>
        <w:tc>
          <w:tcPr>
            <w:tcW w:w="2074" w:type="dxa"/>
            <w:tcBorders>
              <w:top w:val="single" w:sz="4" w:space="0" w:color="auto"/>
              <w:bottom w:val="single" w:sz="4" w:space="0" w:color="auto"/>
            </w:tcBorders>
            <w:vAlign w:val="center"/>
          </w:tcPr>
          <w:p w:rsidR="00071C3F" w:rsidRDefault="001F159C" w:rsidP="00835734">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399" w:author="LENOVO" w:date="2018-07-27T10:34:00Z">
              <w:r>
                <w:rPr>
                  <w:rFonts w:hint="eastAsia"/>
                  <w:color w:val="000000"/>
                  <w:kern w:val="0"/>
                  <w:szCs w:val="20"/>
                </w:rPr>
                <w:t>List&lt;</w:t>
              </w:r>
              <w:r>
                <w:t xml:space="preserve"> </w:t>
              </w:r>
              <w:proofErr w:type="spellStart"/>
              <w:r w:rsidRPr="001F159C">
                <w:rPr>
                  <w:color w:val="000000"/>
                  <w:kern w:val="0"/>
                  <w:szCs w:val="20"/>
                </w:rPr>
                <w:t>GoodsRegisterRateEntity</w:t>
              </w:r>
              <w:proofErr w:type="spellEnd"/>
              <w:r w:rsidRPr="001F159C">
                <w:rPr>
                  <w:rFonts w:hint="eastAsia"/>
                  <w:color w:val="000000"/>
                  <w:kern w:val="0"/>
                  <w:szCs w:val="20"/>
                </w:rPr>
                <w:t xml:space="preserve"> </w:t>
              </w:r>
              <w:r>
                <w:rPr>
                  <w:rFonts w:hint="eastAsia"/>
                  <w:color w:val="000000"/>
                  <w:kern w:val="0"/>
                  <w:szCs w:val="20"/>
                </w:rPr>
                <w:t>&gt;</w:t>
              </w:r>
            </w:ins>
          </w:p>
        </w:tc>
        <w:tc>
          <w:tcPr>
            <w:tcW w:w="2074" w:type="dxa"/>
            <w:tcBorders>
              <w:top w:val="single" w:sz="4" w:space="0" w:color="auto"/>
              <w:bottom w:val="single" w:sz="4" w:space="0" w:color="auto"/>
            </w:tcBorders>
            <w:vAlign w:val="center"/>
          </w:tcPr>
          <w:p w:rsidR="00071C3F" w:rsidRDefault="001F159C" w:rsidP="00835734">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00" w:author="LENOVO" w:date="2018-07-27T10:34:00Z">
              <w:r>
                <w:rPr>
                  <w:rFonts w:hint="eastAsia"/>
                  <w:color w:val="000000"/>
                  <w:kern w:val="0"/>
                  <w:szCs w:val="20"/>
                </w:rPr>
                <w:t>如下文</w:t>
              </w:r>
              <w:r>
                <w:rPr>
                  <w:rFonts w:hint="eastAsia"/>
                  <w:color w:val="000000"/>
                  <w:kern w:val="0"/>
                  <w:szCs w:val="20"/>
                </w:rPr>
                <w:t>3.1.</w:t>
              </w:r>
            </w:ins>
            <w:ins w:id="401" w:author="LENOVO" w:date="2018-07-27T10:35:00Z">
              <w:r>
                <w:rPr>
                  <w:rFonts w:hint="eastAsia"/>
                  <w:color w:val="000000"/>
                  <w:kern w:val="0"/>
                  <w:szCs w:val="20"/>
                </w:rPr>
                <w:t>8</w:t>
              </w:r>
            </w:ins>
            <w:ins w:id="402" w:author="LENOVO" w:date="2018-07-27T10:34:00Z">
              <w:r>
                <w:rPr>
                  <w:rFonts w:hint="eastAsia"/>
                  <w:color w:val="000000"/>
                  <w:kern w:val="0"/>
                  <w:szCs w:val="20"/>
                </w:rPr>
                <w:t>定义的实体类</w:t>
              </w:r>
            </w:ins>
          </w:p>
        </w:tc>
        <w:tc>
          <w:tcPr>
            <w:tcW w:w="2562" w:type="dxa"/>
            <w:tcBorders>
              <w:top w:val="single" w:sz="4" w:space="0" w:color="auto"/>
              <w:bottom w:val="single" w:sz="4" w:space="0" w:color="auto"/>
            </w:tcBorders>
            <w:vAlign w:val="center"/>
          </w:tcPr>
          <w:p w:rsidR="00071C3F" w:rsidRDefault="00591623" w:rsidP="002435FA">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proofErr w:type="gramStart"/>
            <w:ins w:id="403" w:author="LENOVO" w:date="2018-07-27T10:35:00Z">
              <w:r>
                <w:rPr>
                  <w:rFonts w:hint="eastAsia"/>
                  <w:color w:val="000000"/>
                  <w:kern w:val="0"/>
                  <w:szCs w:val="20"/>
                </w:rPr>
                <w:t>罗列此</w:t>
              </w:r>
              <w:proofErr w:type="gramEnd"/>
              <w:r>
                <w:rPr>
                  <w:rFonts w:hint="eastAsia"/>
                  <w:color w:val="000000"/>
                  <w:kern w:val="0"/>
                  <w:szCs w:val="20"/>
                </w:rPr>
                <w:t>商标类的</w:t>
              </w:r>
            </w:ins>
            <w:ins w:id="404" w:author="LENOVO" w:date="2018-07-27T10:36:00Z">
              <w:r>
                <w:rPr>
                  <w:rFonts w:hint="eastAsia"/>
                  <w:color w:val="000000"/>
                  <w:kern w:val="0"/>
                  <w:szCs w:val="20"/>
                </w:rPr>
                <w:t>所有商品</w:t>
              </w:r>
              <w:proofErr w:type="gramStart"/>
              <w:r>
                <w:rPr>
                  <w:rFonts w:hint="eastAsia"/>
                  <w:color w:val="000000"/>
                  <w:kern w:val="0"/>
                  <w:szCs w:val="20"/>
                </w:rPr>
                <w:t>项及其</w:t>
              </w:r>
              <w:proofErr w:type="gramEnd"/>
              <w:r>
                <w:rPr>
                  <w:rFonts w:hint="eastAsia"/>
                  <w:color w:val="000000"/>
                  <w:kern w:val="0"/>
                  <w:szCs w:val="20"/>
                </w:rPr>
                <w:t>注册</w:t>
              </w:r>
              <w:commentRangeStart w:id="405"/>
              <w:r>
                <w:rPr>
                  <w:rFonts w:hint="eastAsia"/>
                  <w:color w:val="000000"/>
                  <w:kern w:val="0"/>
                  <w:szCs w:val="20"/>
                </w:rPr>
                <w:t>成功率</w:t>
              </w:r>
            </w:ins>
            <w:commentRangeEnd w:id="405"/>
            <w:ins w:id="406" w:author="LENOVO" w:date="2018-07-27T10:37:00Z">
              <w:r w:rsidR="002435FA">
                <w:rPr>
                  <w:rStyle w:val="a6"/>
                  <w:rFonts w:asciiTheme="minorHAnsi" w:eastAsiaTheme="minorEastAsia" w:hAnsiTheme="minorHAnsi" w:cstheme="minorBidi"/>
                </w:rPr>
                <w:commentReference w:id="405"/>
              </w:r>
              <w:r w:rsidR="002435FA">
                <w:rPr>
                  <w:rFonts w:hint="eastAsia"/>
                  <w:color w:val="000000"/>
                  <w:kern w:val="0"/>
                  <w:szCs w:val="20"/>
                </w:rPr>
                <w:t xml:space="preserve"> </w:t>
              </w:r>
            </w:ins>
          </w:p>
        </w:tc>
      </w:tr>
    </w:tbl>
    <w:p w:rsidR="00D22064" w:rsidRPr="00993A31" w:rsidRDefault="00D22064"/>
    <w:p w:rsidR="008B718A" w:rsidRDefault="008D59FD" w:rsidP="00444378">
      <w:pPr>
        <w:pStyle w:val="6"/>
      </w:pPr>
      <w:ins w:id="407" w:author="LENOVO" w:date="2018-07-27T15:01:00Z">
        <w:r>
          <w:rPr>
            <w:rFonts w:hint="eastAsia"/>
          </w:rPr>
          <w:t>3.</w:t>
        </w:r>
      </w:ins>
      <w:ins w:id="408" w:author="LENOVO" w:date="2018-07-26T23:21:00Z">
        <w:r w:rsidR="00444378">
          <w:rPr>
            <w:rFonts w:hint="eastAsia"/>
          </w:rPr>
          <w:t>1.</w:t>
        </w:r>
      </w:ins>
      <w:ins w:id="409" w:author="LENOVO" w:date="2018-07-27T09:52:00Z">
        <w:r w:rsidR="003D4C0C">
          <w:rPr>
            <w:rFonts w:hint="eastAsia"/>
          </w:rPr>
          <w:t>4</w:t>
        </w:r>
      </w:ins>
      <w:r w:rsidR="008D3C48">
        <w:rPr>
          <w:rFonts w:hint="eastAsia"/>
        </w:rPr>
        <w:t>近似名字</w:t>
      </w:r>
      <w:del w:id="410" w:author="LENOVO" w:date="2018-07-27T15:14:00Z">
        <w:r w:rsidR="008D3C48" w:rsidDel="00862550">
          <w:rPr>
            <w:rFonts w:hint="eastAsia"/>
          </w:rPr>
          <w:delText>组及对应的注册号</w:delText>
        </w:r>
      </w:del>
      <w:r w:rsidR="008D3C48">
        <w:t xml:space="preserve">实体类 </w:t>
      </w:r>
      <w:proofErr w:type="spellStart"/>
      <w:r w:rsidR="008D3C48">
        <w:rPr>
          <w:rFonts w:hint="eastAsia"/>
        </w:rPr>
        <w:t>Similar</w:t>
      </w:r>
      <w:ins w:id="411" w:author="LENOVO" w:date="2018-07-27T15:15:00Z">
        <w:r w:rsidR="00862550">
          <w:rPr>
            <w:rFonts w:hint="eastAsia"/>
          </w:rPr>
          <w:t>Name</w:t>
        </w:r>
      </w:ins>
      <w:del w:id="412" w:author="LENOVO" w:date="2018-07-27T15:15:00Z">
        <w:r w:rsidR="008D3C48" w:rsidDel="00862550">
          <w:rPr>
            <w:rFonts w:hint="eastAsia"/>
          </w:rPr>
          <w:delText>AndRegsterNume</w:delText>
        </w:r>
      </w:del>
      <w:del w:id="413" w:author="LENOVO" w:date="2018-07-27T16:15:00Z">
        <w:r w:rsidR="008D3C48" w:rsidDel="00F13E2F">
          <w:rPr>
            <w:rFonts w:hint="eastAsia"/>
          </w:rPr>
          <w:delText>r</w:delText>
        </w:r>
      </w:del>
      <w:r w:rsidR="008D3C48">
        <w:t>Entity</w:t>
      </w:r>
      <w:proofErr w:type="spellEnd"/>
      <w:r w:rsidR="008D3C48">
        <w:t>：</w:t>
      </w:r>
    </w:p>
    <w:tbl>
      <w:tblPr>
        <w:tblStyle w:val="4-51"/>
        <w:tblW w:w="8784" w:type="dxa"/>
        <w:tblLayout w:type="fixed"/>
        <w:tblLook w:val="04A0" w:firstRow="1" w:lastRow="0" w:firstColumn="1" w:lastColumn="0" w:noHBand="0" w:noVBand="1"/>
      </w:tblPr>
      <w:tblGrid>
        <w:gridCol w:w="2074"/>
        <w:gridCol w:w="2074"/>
        <w:gridCol w:w="2074"/>
        <w:gridCol w:w="2562"/>
      </w:tblGrid>
      <w:tr w:rsidR="008B718A" w:rsidTr="008B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B718A" w:rsidRDefault="008D3C48">
            <w:pPr>
              <w:rPr>
                <w:kern w:val="0"/>
                <w:sz w:val="21"/>
                <w:szCs w:val="22"/>
              </w:rPr>
            </w:pPr>
            <w:r>
              <w:rPr>
                <w:rFonts w:hint="eastAsia"/>
                <w:kern w:val="0"/>
                <w:sz w:val="21"/>
                <w:szCs w:val="22"/>
              </w:rPr>
              <w:t>字段名</w:t>
            </w:r>
          </w:p>
        </w:tc>
        <w:tc>
          <w:tcPr>
            <w:tcW w:w="2074" w:type="dxa"/>
          </w:tcPr>
          <w:p w:rsidR="008B718A" w:rsidRDefault="008D3C48">
            <w:pP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数据类型</w:t>
            </w:r>
          </w:p>
        </w:tc>
        <w:tc>
          <w:tcPr>
            <w:tcW w:w="2074" w:type="dxa"/>
          </w:tcPr>
          <w:p w:rsidR="008B718A" w:rsidRDefault="008D3C48">
            <w:pP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示例</w:t>
            </w:r>
          </w:p>
        </w:tc>
        <w:tc>
          <w:tcPr>
            <w:tcW w:w="2562" w:type="dxa"/>
            <w:vAlign w:val="center"/>
          </w:tcPr>
          <w:p w:rsidR="008B718A" w:rsidRDefault="008D3C48">
            <w:pPr>
              <w:jc w:val="cente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描述</w:t>
            </w:r>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r>
              <w:rPr>
                <w:rFonts w:hint="eastAsia"/>
                <w:color w:val="000000"/>
                <w:kern w:val="0"/>
                <w:szCs w:val="20"/>
              </w:rPr>
              <w:t>name</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414" w:author="LENOVO" w:date="2018-07-27T00:00:00Z">
              <w:r w:rsidDel="009174AE">
                <w:rPr>
                  <w:rFonts w:hint="eastAsia"/>
                  <w:color w:val="000000"/>
                  <w:kern w:val="0"/>
                  <w:szCs w:val="20"/>
                </w:rPr>
                <w:delText>List&lt;</w:delText>
              </w:r>
            </w:del>
            <w:r>
              <w:rPr>
                <w:rFonts w:hint="eastAsia"/>
                <w:color w:val="000000"/>
                <w:kern w:val="0"/>
                <w:szCs w:val="20"/>
              </w:rPr>
              <w:t>String</w:t>
            </w:r>
            <w:del w:id="415" w:author="LENOVO" w:date="2018-07-27T00:00:00Z">
              <w:r w:rsidDel="009174AE">
                <w:rPr>
                  <w:rFonts w:hint="eastAsia"/>
                  <w:color w:val="000000"/>
                  <w:kern w:val="0"/>
                  <w:szCs w:val="20"/>
                </w:rPr>
                <w:delText>&gt;</w:delText>
              </w:r>
            </w:del>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416" w:author="LENOVO" w:date="2018-07-27T10:22:00Z">
              <w:r w:rsidDel="00071C3F">
                <w:rPr>
                  <w:rFonts w:hint="eastAsia"/>
                  <w:color w:val="000000"/>
                  <w:kern w:val="0"/>
                  <w:szCs w:val="20"/>
                </w:rPr>
                <w:delText>[</w:delText>
              </w:r>
            </w:del>
            <w:r>
              <w:rPr>
                <w:rFonts w:hint="eastAsia"/>
                <w:color w:val="000000"/>
                <w:kern w:val="0"/>
                <w:szCs w:val="20"/>
              </w:rPr>
              <w:t>张三</w:t>
            </w:r>
            <w:del w:id="417" w:author="LENOVO" w:date="2018-07-27T10:22:00Z">
              <w:r w:rsidDel="00071C3F">
                <w:rPr>
                  <w:rFonts w:hint="eastAsia"/>
                  <w:color w:val="000000"/>
                  <w:kern w:val="0"/>
                  <w:szCs w:val="20"/>
                </w:rPr>
                <w:delText>,</w:delText>
              </w:r>
              <w:r w:rsidDel="00071C3F">
                <w:rPr>
                  <w:rFonts w:hint="eastAsia"/>
                  <w:color w:val="000000"/>
                  <w:kern w:val="0"/>
                  <w:szCs w:val="20"/>
                </w:rPr>
                <w:delText>李四</w:delText>
              </w:r>
              <w:r w:rsidDel="00071C3F">
                <w:rPr>
                  <w:rFonts w:hint="eastAsia"/>
                  <w:color w:val="000000"/>
                  <w:kern w:val="0"/>
                  <w:szCs w:val="20"/>
                </w:rPr>
                <w:delText>]</w:delText>
              </w:r>
            </w:del>
          </w:p>
        </w:tc>
        <w:tc>
          <w:tcPr>
            <w:tcW w:w="2562" w:type="dxa"/>
            <w:vAlign w:val="center"/>
          </w:tcPr>
          <w:p w:rsidR="008B718A" w:rsidRDefault="00071C3F">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18" w:author="LENOVO" w:date="2018-07-27T10:22:00Z">
              <w:r>
                <w:rPr>
                  <w:rFonts w:hint="eastAsia"/>
                  <w:color w:val="000000"/>
                  <w:kern w:val="0"/>
                  <w:szCs w:val="20"/>
                </w:rPr>
                <w:t>近似</w:t>
              </w:r>
            </w:ins>
            <w:r w:rsidR="008D3C48">
              <w:rPr>
                <w:rFonts w:hint="eastAsia"/>
                <w:color w:val="000000"/>
                <w:kern w:val="0"/>
                <w:szCs w:val="20"/>
              </w:rPr>
              <w:t>名字</w:t>
            </w:r>
            <w:del w:id="419" w:author="LENOVO" w:date="2018-07-27T10:22:00Z">
              <w:r w:rsidR="008D3C48" w:rsidDel="00071C3F">
                <w:rPr>
                  <w:rFonts w:hint="eastAsia"/>
                  <w:color w:val="000000"/>
                  <w:kern w:val="0"/>
                  <w:szCs w:val="20"/>
                </w:rPr>
                <w:delText>组</w:delText>
              </w:r>
            </w:del>
          </w:p>
        </w:tc>
      </w:tr>
      <w:tr w:rsidR="008B718A" w:rsidTr="00D10A72">
        <w:trPr>
          <w:trHeight w:val="696"/>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vAlign w:val="center"/>
          </w:tcPr>
          <w:p w:rsidR="008B718A" w:rsidRDefault="008D3C48">
            <w:pPr>
              <w:jc w:val="center"/>
              <w:rPr>
                <w:b w:val="0"/>
                <w:bCs w:val="0"/>
                <w:color w:val="000000"/>
                <w:kern w:val="0"/>
                <w:szCs w:val="20"/>
              </w:rPr>
            </w:pPr>
            <w:proofErr w:type="spellStart"/>
            <w:r>
              <w:rPr>
                <w:rFonts w:hint="eastAsia"/>
                <w:color w:val="000000"/>
                <w:kern w:val="0"/>
                <w:szCs w:val="20"/>
              </w:rPr>
              <w:t>register_no</w:t>
            </w:r>
            <w:proofErr w:type="spellEnd"/>
          </w:p>
        </w:tc>
        <w:tc>
          <w:tcPr>
            <w:tcW w:w="2074" w:type="dxa"/>
            <w:tcBorders>
              <w:bottom w:val="single" w:sz="4" w:space="0" w:color="auto"/>
            </w:tcBorders>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420" w:author="LENOVO" w:date="2018-07-27T00:00:00Z">
              <w:r w:rsidDel="009174AE">
                <w:rPr>
                  <w:rFonts w:hint="eastAsia"/>
                  <w:color w:val="000000"/>
                  <w:kern w:val="0"/>
                  <w:szCs w:val="20"/>
                </w:rPr>
                <w:delText>List&lt;</w:delText>
              </w:r>
            </w:del>
            <w:r>
              <w:rPr>
                <w:rFonts w:hint="eastAsia"/>
                <w:color w:val="000000"/>
                <w:kern w:val="0"/>
                <w:szCs w:val="20"/>
              </w:rPr>
              <w:t>String</w:t>
            </w:r>
            <w:del w:id="421" w:author="LENOVO" w:date="2018-07-27T00:00:00Z">
              <w:r w:rsidDel="009174AE">
                <w:rPr>
                  <w:rFonts w:hint="eastAsia"/>
                  <w:color w:val="000000"/>
                  <w:kern w:val="0"/>
                  <w:szCs w:val="20"/>
                </w:rPr>
                <w:delText>&gt;</w:delText>
              </w:r>
            </w:del>
          </w:p>
        </w:tc>
        <w:tc>
          <w:tcPr>
            <w:tcW w:w="2074" w:type="dxa"/>
            <w:tcBorders>
              <w:bottom w:val="single" w:sz="4" w:space="0" w:color="auto"/>
            </w:tcBorders>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422" w:author="LENOVO" w:date="2018-07-27T10:22:00Z">
              <w:r w:rsidDel="00071C3F">
                <w:rPr>
                  <w:rFonts w:hint="eastAsia"/>
                  <w:color w:val="000000"/>
                  <w:kern w:val="0"/>
                  <w:szCs w:val="20"/>
                </w:rPr>
                <w:delText>[</w:delText>
              </w:r>
            </w:del>
            <w:r>
              <w:rPr>
                <w:rFonts w:hint="eastAsia"/>
                <w:color w:val="000000"/>
                <w:kern w:val="0"/>
                <w:szCs w:val="20"/>
              </w:rPr>
              <w:t>23379473</w:t>
            </w:r>
            <w:del w:id="423" w:author="LENOVO" w:date="2018-07-27T10:22:00Z">
              <w:r w:rsidDel="00071C3F">
                <w:rPr>
                  <w:rFonts w:hint="eastAsia"/>
                  <w:color w:val="000000"/>
                  <w:kern w:val="0"/>
                  <w:szCs w:val="20"/>
                </w:rPr>
                <w:delText>,15377893]</w:delText>
              </w:r>
            </w:del>
          </w:p>
        </w:tc>
        <w:tc>
          <w:tcPr>
            <w:tcW w:w="2562" w:type="dxa"/>
            <w:tcBorders>
              <w:bottom w:val="single" w:sz="4" w:space="0" w:color="auto"/>
            </w:tcBorders>
            <w:vAlign w:val="center"/>
          </w:tcPr>
          <w:p w:rsidR="008B718A" w:rsidRDefault="00071C3F">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24" w:author="LENOVO" w:date="2018-07-27T10:22:00Z">
              <w:r>
                <w:rPr>
                  <w:rFonts w:hint="eastAsia"/>
                  <w:color w:val="000000"/>
                  <w:kern w:val="0"/>
                  <w:szCs w:val="20"/>
                </w:rPr>
                <w:t>近似</w:t>
              </w:r>
            </w:ins>
            <w:r w:rsidR="008D3C48">
              <w:rPr>
                <w:rFonts w:hint="eastAsia"/>
                <w:color w:val="000000"/>
                <w:kern w:val="0"/>
                <w:szCs w:val="20"/>
              </w:rPr>
              <w:t>名字</w:t>
            </w:r>
            <w:del w:id="425" w:author="LENOVO" w:date="2018-07-27T10:22:00Z">
              <w:r w:rsidR="008D3C48" w:rsidDel="00071C3F">
                <w:rPr>
                  <w:rFonts w:hint="eastAsia"/>
                  <w:color w:val="000000"/>
                  <w:kern w:val="0"/>
                  <w:szCs w:val="20"/>
                </w:rPr>
                <w:delText>组</w:delText>
              </w:r>
            </w:del>
            <w:r w:rsidR="008D3C48">
              <w:rPr>
                <w:rFonts w:hint="eastAsia"/>
                <w:color w:val="000000"/>
                <w:kern w:val="0"/>
                <w:szCs w:val="20"/>
              </w:rPr>
              <w:t>对应的注册号</w:t>
            </w:r>
          </w:p>
        </w:tc>
      </w:tr>
      <w:tr w:rsidR="00D10A72" w:rsidTr="00D10A72">
        <w:trPr>
          <w:trHeight w:val="216"/>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vAlign w:val="center"/>
          </w:tcPr>
          <w:p w:rsidR="00D10A72" w:rsidRDefault="00D10A72" w:rsidP="00D10A72">
            <w:pPr>
              <w:jc w:val="center"/>
              <w:rPr>
                <w:color w:val="000000"/>
                <w:kern w:val="0"/>
                <w:szCs w:val="20"/>
              </w:rPr>
            </w:pPr>
            <w:ins w:id="426" w:author="LENOVO" w:date="2018-07-27T15:07:00Z">
              <w:r>
                <w:rPr>
                  <w:rFonts w:hint="eastAsia"/>
                  <w:color w:val="000000"/>
                  <w:kern w:val="0"/>
                  <w:szCs w:val="20"/>
                </w:rPr>
                <w:lastRenderedPageBreak/>
                <w:t>rate</w:t>
              </w:r>
            </w:ins>
          </w:p>
        </w:tc>
        <w:tc>
          <w:tcPr>
            <w:tcW w:w="2074" w:type="dxa"/>
            <w:tcBorders>
              <w:top w:val="single" w:sz="4" w:space="0" w:color="auto"/>
              <w:bottom w:val="single" w:sz="4" w:space="0" w:color="auto"/>
            </w:tcBorders>
            <w:vAlign w:val="center"/>
          </w:tcPr>
          <w:p w:rsidR="00D10A72" w:rsidDel="009174AE" w:rsidRDefault="00D10A72" w:rsidP="00D10A72">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27" w:author="LENOVO" w:date="2018-07-27T15:07:00Z">
              <w:r>
                <w:rPr>
                  <w:rFonts w:hint="eastAsia"/>
                  <w:color w:val="000000"/>
                  <w:kern w:val="0"/>
                  <w:szCs w:val="20"/>
                </w:rPr>
                <w:t>Integer</w:t>
              </w:r>
            </w:ins>
          </w:p>
        </w:tc>
        <w:tc>
          <w:tcPr>
            <w:tcW w:w="2074" w:type="dxa"/>
            <w:tcBorders>
              <w:top w:val="single" w:sz="4" w:space="0" w:color="auto"/>
              <w:bottom w:val="single" w:sz="4" w:space="0" w:color="auto"/>
            </w:tcBorders>
            <w:vAlign w:val="center"/>
          </w:tcPr>
          <w:p w:rsidR="00D10A72" w:rsidDel="00071C3F" w:rsidRDefault="00D10A72" w:rsidP="00D10A72">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28" w:author="LENOVO" w:date="2018-07-27T15:07:00Z">
              <w:r>
                <w:rPr>
                  <w:rFonts w:hint="eastAsia"/>
                  <w:color w:val="000000"/>
                  <w:kern w:val="0"/>
                  <w:szCs w:val="20"/>
                </w:rPr>
                <w:t>80</w:t>
              </w:r>
            </w:ins>
          </w:p>
        </w:tc>
        <w:tc>
          <w:tcPr>
            <w:tcW w:w="2562" w:type="dxa"/>
            <w:tcBorders>
              <w:top w:val="single" w:sz="4" w:space="0" w:color="auto"/>
              <w:bottom w:val="single" w:sz="4" w:space="0" w:color="auto"/>
            </w:tcBorders>
            <w:vAlign w:val="center"/>
          </w:tcPr>
          <w:p w:rsidR="00D10A72" w:rsidRDefault="00D10A72" w:rsidP="00D10A72">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29" w:author="LENOVO" w:date="2018-07-27T15:07:00Z">
              <w:r>
                <w:rPr>
                  <w:rFonts w:hint="eastAsia"/>
                  <w:color w:val="000000"/>
                  <w:kern w:val="0"/>
                  <w:szCs w:val="20"/>
                </w:rPr>
                <w:t>近似名字对应的近似度</w:t>
              </w:r>
              <w:r>
                <w:rPr>
                  <w:rStyle w:val="a6"/>
                </w:rPr>
                <w:commentReference w:id="430"/>
              </w:r>
            </w:ins>
          </w:p>
        </w:tc>
      </w:tr>
      <w:tr w:rsidR="00D10A72" w:rsidTr="00D10A72">
        <w:trPr>
          <w:trHeight w:val="195"/>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tcBorders>
            <w:vAlign w:val="center"/>
          </w:tcPr>
          <w:p w:rsidR="00D10A72" w:rsidRDefault="00D10A72" w:rsidP="00D10A72">
            <w:pPr>
              <w:jc w:val="center"/>
              <w:rPr>
                <w:color w:val="000000"/>
                <w:kern w:val="0"/>
                <w:szCs w:val="20"/>
              </w:rPr>
            </w:pPr>
            <w:ins w:id="431" w:author="LENOVO" w:date="2018-07-27T15:07:00Z">
              <w:r>
                <w:rPr>
                  <w:rFonts w:hint="eastAsia"/>
                  <w:color w:val="000000"/>
                  <w:kern w:val="0"/>
                  <w:szCs w:val="20"/>
                </w:rPr>
                <w:t>tag</w:t>
              </w:r>
            </w:ins>
          </w:p>
        </w:tc>
        <w:tc>
          <w:tcPr>
            <w:tcW w:w="2074" w:type="dxa"/>
            <w:tcBorders>
              <w:top w:val="single" w:sz="4" w:space="0" w:color="auto"/>
            </w:tcBorders>
            <w:vAlign w:val="center"/>
          </w:tcPr>
          <w:p w:rsidR="00D10A72" w:rsidDel="009174AE" w:rsidRDefault="00D10A72" w:rsidP="00D10A72">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32" w:author="LENOVO" w:date="2018-07-27T15:07:00Z">
              <w:r>
                <w:rPr>
                  <w:rFonts w:hint="eastAsia"/>
                  <w:color w:val="000000"/>
                  <w:kern w:val="0"/>
                  <w:szCs w:val="20"/>
                </w:rPr>
                <w:t>List&lt;String&gt;</w:t>
              </w:r>
            </w:ins>
          </w:p>
        </w:tc>
        <w:tc>
          <w:tcPr>
            <w:tcW w:w="2074" w:type="dxa"/>
            <w:tcBorders>
              <w:top w:val="single" w:sz="4" w:space="0" w:color="auto"/>
            </w:tcBorders>
            <w:vAlign w:val="center"/>
          </w:tcPr>
          <w:p w:rsidR="00D10A72" w:rsidDel="00071C3F" w:rsidRDefault="00D10A72" w:rsidP="00D10A72">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33" w:author="LENOVO" w:date="2018-07-27T15:07:00Z">
              <w:r>
                <w:rPr>
                  <w:rFonts w:hint="eastAsia"/>
                  <w:color w:val="000000"/>
                  <w:kern w:val="0"/>
                  <w:szCs w:val="20"/>
                </w:rPr>
                <w:t>[1,0]</w:t>
              </w:r>
            </w:ins>
          </w:p>
        </w:tc>
        <w:tc>
          <w:tcPr>
            <w:tcW w:w="2562" w:type="dxa"/>
            <w:tcBorders>
              <w:top w:val="single" w:sz="4" w:space="0" w:color="auto"/>
            </w:tcBorders>
            <w:vAlign w:val="center"/>
          </w:tcPr>
          <w:p w:rsidR="00D10A72" w:rsidRDefault="00D10A72" w:rsidP="00D10A72">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ins w:id="434" w:author="LENOVO" w:date="2018-07-27T15:07:00Z">
              <w:r>
                <w:rPr>
                  <w:rFonts w:hint="eastAsia"/>
                  <w:color w:val="000000"/>
                  <w:kern w:val="0"/>
                  <w:szCs w:val="20"/>
                </w:rPr>
                <w:t>区分该名字近似类型的标识，</w:t>
              </w:r>
              <w:commentRangeStart w:id="435"/>
              <w:r>
                <w:rPr>
                  <w:rFonts w:hint="eastAsia"/>
                  <w:color w:val="000000"/>
                  <w:kern w:val="0"/>
                  <w:szCs w:val="20"/>
                </w:rPr>
                <w:t>一个名字可能有多个</w:t>
              </w:r>
            </w:ins>
            <w:commentRangeEnd w:id="435"/>
            <w:ins w:id="436" w:author="LENOVO" w:date="2018-07-27T15:31:00Z">
              <w:r w:rsidR="00F0357C">
                <w:rPr>
                  <w:rStyle w:val="a6"/>
                  <w:rFonts w:asciiTheme="minorHAnsi" w:eastAsiaTheme="minorEastAsia" w:hAnsiTheme="minorHAnsi" w:cstheme="minorBidi"/>
                </w:rPr>
                <w:commentReference w:id="435"/>
              </w:r>
            </w:ins>
          </w:p>
        </w:tc>
      </w:tr>
    </w:tbl>
    <w:p w:rsidR="008B718A" w:rsidDel="00993A31" w:rsidRDefault="008B718A">
      <w:pPr>
        <w:rPr>
          <w:del w:id="437" w:author="LENOVO" w:date="2018-07-27T11:48:00Z"/>
        </w:rPr>
      </w:pPr>
    </w:p>
    <w:p w:rsidR="008B718A" w:rsidRDefault="008B718A"/>
    <w:p w:rsidR="008B718A" w:rsidDel="00D10A72" w:rsidRDefault="008D3C48" w:rsidP="00444378">
      <w:pPr>
        <w:pStyle w:val="6"/>
        <w:rPr>
          <w:del w:id="438" w:author="LENOVO" w:date="2018-07-27T15:07:00Z"/>
        </w:rPr>
      </w:pPr>
      <w:commentRangeStart w:id="439"/>
      <w:del w:id="440" w:author="LENOVO" w:date="2018-07-27T15:07:00Z">
        <w:r w:rsidDel="00D10A72">
          <w:rPr>
            <w:rFonts w:hint="eastAsia"/>
          </w:rPr>
          <w:delText>名字近似度列表</w:delText>
        </w:r>
        <w:r w:rsidDel="00D10A72">
          <w:delText xml:space="preserve">实体类 </w:delText>
        </w:r>
        <w:r w:rsidDel="00D10A72">
          <w:rPr>
            <w:rFonts w:hint="eastAsia"/>
          </w:rPr>
          <w:delText>SimilarRate</w:delText>
        </w:r>
        <w:r w:rsidDel="00D10A72">
          <w:delText>Entity：</w:delText>
        </w:r>
      </w:del>
      <w:commentRangeEnd w:id="439"/>
      <w:r w:rsidR="00862550">
        <w:rPr>
          <w:rStyle w:val="a6"/>
          <w:rFonts w:asciiTheme="minorHAnsi" w:eastAsiaTheme="minorEastAsia" w:hAnsiTheme="minorHAnsi" w:cstheme="minorBidi"/>
          <w:b w:val="0"/>
          <w:bCs w:val="0"/>
        </w:rPr>
        <w:commentReference w:id="439"/>
      </w:r>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D10A72" w:rsidTr="008B718A">
        <w:trPr>
          <w:cnfStyle w:val="100000000000" w:firstRow="1" w:lastRow="0" w:firstColumn="0" w:lastColumn="0" w:oddVBand="0" w:evenVBand="0" w:oddHBand="0" w:evenHBand="0" w:firstRowFirstColumn="0" w:firstRowLastColumn="0" w:lastRowFirstColumn="0" w:lastRowLastColumn="0"/>
          <w:del w:id="441" w:author="LENOVO" w:date="2018-07-27T15:07: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D10A72" w:rsidRDefault="008D3C48">
            <w:pPr>
              <w:rPr>
                <w:del w:id="442" w:author="LENOVO" w:date="2018-07-27T15:07:00Z"/>
                <w:kern w:val="0"/>
                <w:sz w:val="21"/>
                <w:szCs w:val="22"/>
              </w:rPr>
            </w:pPr>
            <w:del w:id="443" w:author="LENOVO" w:date="2018-07-27T15:07:00Z">
              <w:r w:rsidDel="00D10A72">
                <w:rPr>
                  <w:rFonts w:hint="eastAsia"/>
                  <w:kern w:val="0"/>
                  <w:sz w:val="21"/>
                  <w:szCs w:val="22"/>
                </w:rPr>
                <w:delText>字段名</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444" w:author="LENOVO" w:date="2018-07-27T15:07:00Z"/>
                <w:kern w:val="0"/>
                <w:sz w:val="21"/>
                <w:szCs w:val="22"/>
              </w:rPr>
            </w:pPr>
            <w:del w:id="445" w:author="LENOVO" w:date="2018-07-27T15:07:00Z">
              <w:r w:rsidDel="00D10A72">
                <w:rPr>
                  <w:rFonts w:hint="eastAsia"/>
                  <w:kern w:val="0"/>
                  <w:sz w:val="21"/>
                  <w:szCs w:val="22"/>
                </w:rPr>
                <w:delText>数据类型</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446" w:author="LENOVO" w:date="2018-07-27T15:07:00Z"/>
                <w:kern w:val="0"/>
                <w:sz w:val="21"/>
                <w:szCs w:val="22"/>
              </w:rPr>
            </w:pPr>
            <w:del w:id="447" w:author="LENOVO" w:date="2018-07-27T15:07:00Z">
              <w:r w:rsidDel="00D10A72">
                <w:rPr>
                  <w:rFonts w:hint="eastAsia"/>
                  <w:kern w:val="0"/>
                  <w:sz w:val="21"/>
                  <w:szCs w:val="22"/>
                </w:rPr>
                <w:delText>示例</w:delText>
              </w:r>
            </w:del>
          </w:p>
        </w:tc>
        <w:tc>
          <w:tcPr>
            <w:tcW w:w="2562" w:type="dxa"/>
            <w:vAlign w:val="center"/>
          </w:tcPr>
          <w:p w:rsidR="008B718A" w:rsidDel="00D10A72" w:rsidRDefault="008D3C48">
            <w:pPr>
              <w:jc w:val="center"/>
              <w:cnfStyle w:val="100000000000" w:firstRow="1" w:lastRow="0" w:firstColumn="0" w:lastColumn="0" w:oddVBand="0" w:evenVBand="0" w:oddHBand="0" w:evenHBand="0" w:firstRowFirstColumn="0" w:firstRowLastColumn="0" w:lastRowFirstColumn="0" w:lastRowLastColumn="0"/>
              <w:rPr>
                <w:del w:id="448" w:author="LENOVO" w:date="2018-07-27T15:07:00Z"/>
                <w:kern w:val="0"/>
                <w:sz w:val="21"/>
                <w:szCs w:val="22"/>
              </w:rPr>
            </w:pPr>
            <w:del w:id="449" w:author="LENOVO" w:date="2018-07-27T15:07:00Z">
              <w:r w:rsidDel="00D10A72">
                <w:rPr>
                  <w:rFonts w:hint="eastAsia"/>
                  <w:kern w:val="0"/>
                  <w:sz w:val="21"/>
                  <w:szCs w:val="22"/>
                </w:rPr>
                <w:delText>描述</w:delText>
              </w:r>
            </w:del>
          </w:p>
        </w:tc>
      </w:tr>
      <w:tr w:rsidR="008B718A" w:rsidDel="00D10A72" w:rsidTr="008B718A">
        <w:trPr>
          <w:trHeight w:val="558"/>
          <w:del w:id="450" w:author="LENOVO" w:date="2018-07-27T15:07: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451" w:author="LENOVO" w:date="2018-07-27T15:07:00Z"/>
                <w:b w:val="0"/>
                <w:bCs w:val="0"/>
                <w:color w:val="000000"/>
                <w:kern w:val="0"/>
                <w:szCs w:val="20"/>
              </w:rPr>
            </w:pPr>
            <w:del w:id="452" w:author="LENOVO" w:date="2018-07-27T15:07:00Z">
              <w:r w:rsidDel="00D10A72">
                <w:rPr>
                  <w:rFonts w:hint="eastAsia"/>
                  <w:color w:val="000000"/>
                  <w:kern w:val="0"/>
                  <w:szCs w:val="20"/>
                </w:rPr>
                <w:delText>name</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53" w:author="LENOVO" w:date="2018-07-27T15:07:00Z"/>
                <w:color w:val="000000"/>
                <w:kern w:val="0"/>
                <w:szCs w:val="20"/>
              </w:rPr>
            </w:pPr>
            <w:del w:id="454" w:author="LENOVO" w:date="2018-07-27T10:22:00Z">
              <w:r w:rsidDel="00BD5689">
                <w:rPr>
                  <w:rFonts w:hint="eastAsia"/>
                  <w:color w:val="000000"/>
                  <w:kern w:val="0"/>
                  <w:szCs w:val="20"/>
                </w:rPr>
                <w:delText>List&lt;</w:delText>
              </w:r>
            </w:del>
            <w:del w:id="455" w:author="LENOVO" w:date="2018-07-27T15:07:00Z">
              <w:r w:rsidDel="00D10A72">
                <w:rPr>
                  <w:rFonts w:hint="eastAsia"/>
                  <w:color w:val="000000"/>
                  <w:kern w:val="0"/>
                  <w:szCs w:val="20"/>
                </w:rPr>
                <w:delText>String</w:delText>
              </w:r>
            </w:del>
            <w:del w:id="456" w:author="LENOVO" w:date="2018-07-27T11:05:00Z">
              <w:r w:rsidDel="00304D8E">
                <w:rPr>
                  <w:rFonts w:hint="eastAsia"/>
                  <w:color w:val="000000"/>
                  <w:kern w:val="0"/>
                  <w:szCs w:val="20"/>
                </w:rPr>
                <w:delText>&gt;</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57" w:author="LENOVO" w:date="2018-07-27T15:07:00Z"/>
                <w:color w:val="000000"/>
                <w:kern w:val="0"/>
                <w:szCs w:val="20"/>
              </w:rPr>
            </w:pPr>
            <w:del w:id="458" w:author="LENOVO" w:date="2018-07-27T10:23:00Z">
              <w:r w:rsidDel="00BD5689">
                <w:rPr>
                  <w:rFonts w:hint="eastAsia"/>
                  <w:color w:val="000000"/>
                  <w:kern w:val="0"/>
                  <w:szCs w:val="20"/>
                </w:rPr>
                <w:delText>[</w:delText>
              </w:r>
            </w:del>
            <w:del w:id="459" w:author="LENOVO" w:date="2018-07-27T15:07:00Z">
              <w:r w:rsidDel="00D10A72">
                <w:rPr>
                  <w:rFonts w:hint="eastAsia"/>
                  <w:color w:val="000000"/>
                  <w:kern w:val="0"/>
                  <w:szCs w:val="20"/>
                </w:rPr>
                <w:delText>张三</w:delText>
              </w:r>
            </w:del>
            <w:del w:id="460" w:author="LENOVO" w:date="2018-07-27T10:23:00Z">
              <w:r w:rsidDel="00BD5689">
                <w:rPr>
                  <w:rFonts w:hint="eastAsia"/>
                  <w:color w:val="000000"/>
                  <w:kern w:val="0"/>
                  <w:szCs w:val="20"/>
                </w:rPr>
                <w:delText>,</w:delText>
              </w:r>
              <w:r w:rsidDel="00BD5689">
                <w:rPr>
                  <w:rFonts w:hint="eastAsia"/>
                  <w:color w:val="000000"/>
                  <w:kern w:val="0"/>
                  <w:szCs w:val="20"/>
                </w:rPr>
                <w:delText>李四</w:delText>
              </w:r>
              <w:r w:rsidDel="00BD5689">
                <w:rPr>
                  <w:rFonts w:hint="eastAsia"/>
                  <w:color w:val="000000"/>
                  <w:kern w:val="0"/>
                  <w:szCs w:val="20"/>
                </w:rPr>
                <w:delText>]</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61" w:author="LENOVO" w:date="2018-07-27T15:07:00Z"/>
                <w:color w:val="000000"/>
                <w:kern w:val="0"/>
                <w:szCs w:val="20"/>
              </w:rPr>
            </w:pPr>
            <w:del w:id="462" w:author="LENOVO" w:date="2018-07-27T15:07:00Z">
              <w:r w:rsidDel="00D10A72">
                <w:rPr>
                  <w:rFonts w:hint="eastAsia"/>
                  <w:color w:val="000000"/>
                  <w:kern w:val="0"/>
                  <w:szCs w:val="20"/>
                </w:rPr>
                <w:delText>名字</w:delText>
              </w:r>
            </w:del>
            <w:del w:id="463" w:author="LENOVO" w:date="2018-07-27T10:23:00Z">
              <w:r w:rsidDel="00BD5689">
                <w:rPr>
                  <w:rFonts w:hint="eastAsia"/>
                  <w:color w:val="000000"/>
                  <w:kern w:val="0"/>
                  <w:szCs w:val="20"/>
                </w:rPr>
                <w:delText>组</w:delText>
              </w:r>
            </w:del>
          </w:p>
        </w:tc>
      </w:tr>
      <w:tr w:rsidR="008B718A" w:rsidDel="00D10A72" w:rsidTr="008B718A">
        <w:trPr>
          <w:trHeight w:val="90"/>
          <w:del w:id="464" w:author="LENOVO" w:date="2018-07-27T15:06: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465" w:author="LENOVO" w:date="2018-07-27T15:06:00Z"/>
                <w:b w:val="0"/>
                <w:bCs w:val="0"/>
                <w:color w:val="000000"/>
                <w:kern w:val="0"/>
                <w:szCs w:val="20"/>
              </w:rPr>
            </w:pPr>
            <w:commentRangeStart w:id="466"/>
            <w:del w:id="467" w:author="LENOVO" w:date="2018-07-27T15:06:00Z">
              <w:r w:rsidDel="00D10A72">
                <w:rPr>
                  <w:rFonts w:hint="eastAsia"/>
                  <w:color w:val="000000"/>
                  <w:kern w:val="0"/>
                  <w:szCs w:val="20"/>
                </w:rPr>
                <w:delText>rate</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68" w:author="LENOVO" w:date="2018-07-27T15:06:00Z"/>
                <w:color w:val="000000"/>
                <w:kern w:val="0"/>
                <w:szCs w:val="20"/>
              </w:rPr>
            </w:pPr>
            <w:del w:id="469" w:author="LENOVO" w:date="2018-07-27T10:22:00Z">
              <w:r w:rsidDel="00BD5689">
                <w:rPr>
                  <w:rFonts w:hint="eastAsia"/>
                  <w:color w:val="000000"/>
                  <w:kern w:val="0"/>
                  <w:szCs w:val="20"/>
                </w:rPr>
                <w:delText>List&lt;</w:delText>
              </w:r>
            </w:del>
            <w:del w:id="470" w:author="LENOVO" w:date="2018-07-27T15:06:00Z">
              <w:r w:rsidDel="00D10A72">
                <w:rPr>
                  <w:rFonts w:hint="eastAsia"/>
                  <w:color w:val="000000"/>
                  <w:kern w:val="0"/>
                  <w:szCs w:val="20"/>
                </w:rPr>
                <w:delText>Integer</w:delText>
              </w:r>
            </w:del>
            <w:del w:id="471" w:author="LENOVO" w:date="2018-07-27T10:22:00Z">
              <w:r w:rsidDel="00BD5689">
                <w:rPr>
                  <w:rFonts w:hint="eastAsia"/>
                  <w:color w:val="000000"/>
                  <w:kern w:val="0"/>
                  <w:szCs w:val="20"/>
                </w:rPr>
                <w:delText>&gt;</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72" w:author="LENOVO" w:date="2018-07-27T15:06:00Z"/>
                <w:color w:val="000000"/>
                <w:kern w:val="0"/>
                <w:szCs w:val="20"/>
              </w:rPr>
            </w:pPr>
            <w:del w:id="473" w:author="LENOVO" w:date="2018-07-27T10:23:00Z">
              <w:r w:rsidDel="00BD5689">
                <w:rPr>
                  <w:rFonts w:hint="eastAsia"/>
                  <w:color w:val="000000"/>
                  <w:kern w:val="0"/>
                  <w:szCs w:val="20"/>
                </w:rPr>
                <w:delText>[</w:delText>
              </w:r>
            </w:del>
            <w:del w:id="474" w:author="LENOVO" w:date="2018-07-27T15:06:00Z">
              <w:r w:rsidDel="00D10A72">
                <w:rPr>
                  <w:rFonts w:hint="eastAsia"/>
                  <w:color w:val="000000"/>
                  <w:kern w:val="0"/>
                  <w:szCs w:val="20"/>
                </w:rPr>
                <w:delText>80</w:delText>
              </w:r>
            </w:del>
            <w:del w:id="475" w:author="LENOVO" w:date="2018-07-27T10:23:00Z">
              <w:r w:rsidDel="00BD5689">
                <w:rPr>
                  <w:rFonts w:hint="eastAsia"/>
                  <w:color w:val="000000"/>
                  <w:kern w:val="0"/>
                  <w:szCs w:val="20"/>
                </w:rPr>
                <w:delText>,75]</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76" w:author="LENOVO" w:date="2018-07-27T15:06:00Z"/>
                <w:color w:val="000000"/>
                <w:kern w:val="0"/>
                <w:szCs w:val="20"/>
              </w:rPr>
            </w:pPr>
            <w:del w:id="477" w:author="LENOVO" w:date="2018-07-27T15:06:00Z">
              <w:r w:rsidDel="00D10A72">
                <w:rPr>
                  <w:rFonts w:hint="eastAsia"/>
                  <w:color w:val="000000"/>
                  <w:kern w:val="0"/>
                  <w:szCs w:val="20"/>
                </w:rPr>
                <w:delText>名字</w:delText>
              </w:r>
            </w:del>
            <w:del w:id="478" w:author="LENOVO" w:date="2018-07-27T10:23:00Z">
              <w:r w:rsidDel="00BD5689">
                <w:rPr>
                  <w:rFonts w:hint="eastAsia"/>
                  <w:color w:val="000000"/>
                  <w:kern w:val="0"/>
                  <w:szCs w:val="20"/>
                </w:rPr>
                <w:delText>组</w:delText>
              </w:r>
            </w:del>
            <w:del w:id="479" w:author="LENOVO" w:date="2018-07-27T15:06:00Z">
              <w:r w:rsidDel="00D10A72">
                <w:rPr>
                  <w:rFonts w:hint="eastAsia"/>
                  <w:color w:val="000000"/>
                  <w:kern w:val="0"/>
                  <w:szCs w:val="20"/>
                </w:rPr>
                <w:delText>对应的近似度</w:delText>
              </w:r>
              <w:commentRangeEnd w:id="466"/>
              <w:r w:rsidR="001C797C" w:rsidDel="00D10A72">
                <w:rPr>
                  <w:rStyle w:val="a6"/>
                </w:rPr>
                <w:commentReference w:id="466"/>
              </w:r>
            </w:del>
          </w:p>
        </w:tc>
      </w:tr>
    </w:tbl>
    <w:p w:rsidR="008B718A" w:rsidDel="00993A31" w:rsidRDefault="008B718A">
      <w:pPr>
        <w:rPr>
          <w:del w:id="480" w:author="LENOVO" w:date="2018-07-27T11:48:00Z"/>
        </w:rPr>
      </w:pPr>
    </w:p>
    <w:p w:rsidR="008B718A" w:rsidDel="00D10A72" w:rsidRDefault="008D3C48">
      <w:pPr>
        <w:pStyle w:val="6"/>
        <w:rPr>
          <w:del w:id="481" w:author="LENOVO" w:date="2018-07-27T15:07:00Z"/>
        </w:rPr>
        <w:pPrChange w:id="482" w:author="LENOVO" w:date="2018-07-26T23:20:00Z">
          <w:pPr/>
        </w:pPrChange>
      </w:pPr>
      <w:commentRangeStart w:id="483"/>
      <w:del w:id="484" w:author="LENOVO" w:date="2018-07-27T15:07:00Z">
        <w:r w:rsidDel="00D10A72">
          <w:rPr>
            <w:rFonts w:hint="eastAsia"/>
          </w:rPr>
          <w:delText>近似名字标签</w:delText>
        </w:r>
        <w:r w:rsidDel="00D10A72">
          <w:delText xml:space="preserve">实体类 </w:delText>
        </w:r>
        <w:r w:rsidDel="00D10A72">
          <w:rPr>
            <w:rFonts w:hint="eastAsia"/>
          </w:rPr>
          <w:delText>SimilarNameTag</w:delText>
        </w:r>
        <w:r w:rsidDel="00D10A72">
          <w:delText>Entity：</w:delText>
        </w:r>
      </w:del>
      <w:commentRangeEnd w:id="483"/>
      <w:r w:rsidR="00862550">
        <w:rPr>
          <w:rStyle w:val="a6"/>
          <w:rFonts w:asciiTheme="minorHAnsi" w:eastAsiaTheme="minorEastAsia" w:hAnsiTheme="minorHAnsi" w:cstheme="minorBidi"/>
          <w:b w:val="0"/>
          <w:bCs w:val="0"/>
        </w:rPr>
        <w:commentReference w:id="483"/>
      </w:r>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D10A72" w:rsidTr="008B718A">
        <w:trPr>
          <w:cnfStyle w:val="100000000000" w:firstRow="1" w:lastRow="0" w:firstColumn="0" w:lastColumn="0" w:oddVBand="0" w:evenVBand="0" w:oddHBand="0" w:evenHBand="0" w:firstRowFirstColumn="0" w:firstRowLastColumn="0" w:lastRowFirstColumn="0" w:lastRowLastColumn="0"/>
          <w:del w:id="485" w:author="LENOVO" w:date="2018-07-27T15:07: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D10A72" w:rsidRDefault="008D3C48">
            <w:pPr>
              <w:rPr>
                <w:del w:id="486" w:author="LENOVO" w:date="2018-07-27T15:07:00Z"/>
                <w:kern w:val="0"/>
                <w:sz w:val="21"/>
                <w:szCs w:val="22"/>
              </w:rPr>
            </w:pPr>
            <w:del w:id="487" w:author="LENOVO" w:date="2018-07-27T15:07:00Z">
              <w:r w:rsidDel="00D10A72">
                <w:rPr>
                  <w:rFonts w:hint="eastAsia"/>
                  <w:kern w:val="0"/>
                  <w:sz w:val="21"/>
                  <w:szCs w:val="22"/>
                </w:rPr>
                <w:delText>字段名</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488" w:author="LENOVO" w:date="2018-07-27T15:07:00Z"/>
                <w:kern w:val="0"/>
                <w:sz w:val="21"/>
                <w:szCs w:val="22"/>
              </w:rPr>
            </w:pPr>
            <w:del w:id="489" w:author="LENOVO" w:date="2018-07-27T15:07:00Z">
              <w:r w:rsidDel="00D10A72">
                <w:rPr>
                  <w:rFonts w:hint="eastAsia"/>
                  <w:kern w:val="0"/>
                  <w:sz w:val="21"/>
                  <w:szCs w:val="22"/>
                </w:rPr>
                <w:delText>数据类型</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490" w:author="LENOVO" w:date="2018-07-27T15:07:00Z"/>
                <w:kern w:val="0"/>
                <w:sz w:val="21"/>
                <w:szCs w:val="22"/>
              </w:rPr>
            </w:pPr>
            <w:del w:id="491" w:author="LENOVO" w:date="2018-07-27T15:07:00Z">
              <w:r w:rsidDel="00D10A72">
                <w:rPr>
                  <w:rFonts w:hint="eastAsia"/>
                  <w:kern w:val="0"/>
                  <w:sz w:val="21"/>
                  <w:szCs w:val="22"/>
                </w:rPr>
                <w:delText>示例</w:delText>
              </w:r>
            </w:del>
          </w:p>
        </w:tc>
        <w:tc>
          <w:tcPr>
            <w:tcW w:w="2562" w:type="dxa"/>
            <w:vAlign w:val="center"/>
          </w:tcPr>
          <w:p w:rsidR="008B718A" w:rsidDel="00D10A72" w:rsidRDefault="008D3C48">
            <w:pPr>
              <w:jc w:val="center"/>
              <w:cnfStyle w:val="100000000000" w:firstRow="1" w:lastRow="0" w:firstColumn="0" w:lastColumn="0" w:oddVBand="0" w:evenVBand="0" w:oddHBand="0" w:evenHBand="0" w:firstRowFirstColumn="0" w:firstRowLastColumn="0" w:lastRowFirstColumn="0" w:lastRowLastColumn="0"/>
              <w:rPr>
                <w:del w:id="492" w:author="LENOVO" w:date="2018-07-27T15:07:00Z"/>
                <w:kern w:val="0"/>
                <w:sz w:val="21"/>
                <w:szCs w:val="22"/>
              </w:rPr>
            </w:pPr>
            <w:del w:id="493" w:author="LENOVO" w:date="2018-07-27T15:07:00Z">
              <w:r w:rsidDel="00D10A72">
                <w:rPr>
                  <w:rFonts w:hint="eastAsia"/>
                  <w:kern w:val="0"/>
                  <w:sz w:val="21"/>
                  <w:szCs w:val="22"/>
                </w:rPr>
                <w:delText>描述</w:delText>
              </w:r>
            </w:del>
          </w:p>
        </w:tc>
      </w:tr>
      <w:tr w:rsidR="008B718A" w:rsidDel="00D10A72" w:rsidTr="008B718A">
        <w:trPr>
          <w:trHeight w:val="558"/>
          <w:del w:id="494" w:author="LENOVO" w:date="2018-07-27T15:07: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495" w:author="LENOVO" w:date="2018-07-27T15:07:00Z"/>
                <w:b w:val="0"/>
                <w:bCs w:val="0"/>
                <w:color w:val="000000"/>
                <w:kern w:val="0"/>
                <w:szCs w:val="20"/>
              </w:rPr>
            </w:pPr>
            <w:del w:id="496" w:author="LENOVO" w:date="2018-07-27T15:07:00Z">
              <w:r w:rsidDel="00D10A72">
                <w:rPr>
                  <w:rFonts w:hint="eastAsia"/>
                  <w:color w:val="000000"/>
                  <w:kern w:val="0"/>
                  <w:szCs w:val="20"/>
                </w:rPr>
                <w:delText>name</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497" w:author="LENOVO" w:date="2018-07-27T15:07:00Z"/>
                <w:color w:val="000000"/>
                <w:kern w:val="0"/>
                <w:szCs w:val="20"/>
              </w:rPr>
            </w:pPr>
            <w:del w:id="498" w:author="LENOVO" w:date="2018-07-27T10:23:00Z">
              <w:r w:rsidDel="007A4383">
                <w:rPr>
                  <w:rFonts w:hint="eastAsia"/>
                  <w:color w:val="000000"/>
                  <w:kern w:val="0"/>
                  <w:szCs w:val="20"/>
                </w:rPr>
                <w:delText>List&lt;</w:delText>
              </w:r>
            </w:del>
            <w:del w:id="499" w:author="LENOVO" w:date="2018-07-27T15:07:00Z">
              <w:r w:rsidDel="00D10A72">
                <w:rPr>
                  <w:rFonts w:hint="eastAsia"/>
                  <w:color w:val="000000"/>
                  <w:kern w:val="0"/>
                  <w:szCs w:val="20"/>
                </w:rPr>
                <w:delText>String</w:delText>
              </w:r>
            </w:del>
            <w:del w:id="500" w:author="LENOVO" w:date="2018-07-27T10:23:00Z">
              <w:r w:rsidDel="007A4383">
                <w:rPr>
                  <w:rFonts w:hint="eastAsia"/>
                  <w:color w:val="000000"/>
                  <w:kern w:val="0"/>
                  <w:szCs w:val="20"/>
                </w:rPr>
                <w:delText>&gt;</w:delText>
              </w:r>
            </w:del>
          </w:p>
        </w:tc>
        <w:tc>
          <w:tcPr>
            <w:tcW w:w="2074" w:type="dxa"/>
            <w:vAlign w:val="center"/>
          </w:tcPr>
          <w:p w:rsidR="008B718A" w:rsidDel="00D10A72" w:rsidRDefault="008D3C48" w:rsidP="001C797C">
            <w:pPr>
              <w:jc w:val="center"/>
              <w:cnfStyle w:val="000000000000" w:firstRow="0" w:lastRow="0" w:firstColumn="0" w:lastColumn="0" w:oddVBand="0" w:evenVBand="0" w:oddHBand="0" w:evenHBand="0" w:firstRowFirstColumn="0" w:firstRowLastColumn="0" w:lastRowFirstColumn="0" w:lastRowLastColumn="0"/>
              <w:rPr>
                <w:del w:id="501" w:author="LENOVO" w:date="2018-07-27T15:07:00Z"/>
                <w:color w:val="000000"/>
                <w:kern w:val="0"/>
                <w:szCs w:val="20"/>
              </w:rPr>
            </w:pPr>
            <w:del w:id="502" w:author="LENOVO" w:date="2018-07-26T23:26:00Z">
              <w:r w:rsidDel="001C797C">
                <w:rPr>
                  <w:rFonts w:hint="eastAsia"/>
                  <w:color w:val="000000"/>
                  <w:kern w:val="0"/>
                  <w:szCs w:val="20"/>
                </w:rPr>
                <w:delText>[</w:delText>
              </w:r>
            </w:del>
            <w:del w:id="503" w:author="LENOVO" w:date="2018-07-27T15:07:00Z">
              <w:r w:rsidDel="00D10A72">
                <w:rPr>
                  <w:rFonts w:hint="eastAsia"/>
                  <w:color w:val="000000"/>
                  <w:kern w:val="0"/>
                  <w:szCs w:val="20"/>
                </w:rPr>
                <w:delText>张三</w:delText>
              </w:r>
            </w:del>
            <w:del w:id="504" w:author="LENOVO" w:date="2018-07-26T23:25:00Z">
              <w:r w:rsidDel="001C797C">
                <w:rPr>
                  <w:rFonts w:hint="eastAsia"/>
                  <w:color w:val="000000"/>
                  <w:kern w:val="0"/>
                  <w:szCs w:val="20"/>
                </w:rPr>
                <w:delText>,</w:delText>
              </w:r>
              <w:r w:rsidDel="001C797C">
                <w:rPr>
                  <w:rFonts w:hint="eastAsia"/>
                  <w:color w:val="000000"/>
                  <w:kern w:val="0"/>
                  <w:szCs w:val="20"/>
                </w:rPr>
                <w:delText>李四</w:delText>
              </w:r>
              <w:r w:rsidDel="001C797C">
                <w:rPr>
                  <w:rFonts w:hint="eastAsia"/>
                  <w:color w:val="000000"/>
                  <w:kern w:val="0"/>
                  <w:szCs w:val="20"/>
                </w:rPr>
                <w:delText>]</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505" w:author="LENOVO" w:date="2018-07-27T15:07:00Z"/>
                <w:color w:val="000000"/>
                <w:kern w:val="0"/>
                <w:szCs w:val="20"/>
              </w:rPr>
            </w:pPr>
            <w:del w:id="506" w:author="LENOVO" w:date="2018-07-26T23:24:00Z">
              <w:r w:rsidDel="001C797C">
                <w:rPr>
                  <w:rFonts w:hint="eastAsia"/>
                  <w:color w:val="000000"/>
                  <w:kern w:val="0"/>
                  <w:szCs w:val="20"/>
                </w:rPr>
                <w:delText>标签</w:delText>
              </w:r>
            </w:del>
            <w:del w:id="507" w:author="LENOVO" w:date="2018-07-26T23:25:00Z">
              <w:r w:rsidDel="001C797C">
                <w:rPr>
                  <w:rFonts w:hint="eastAsia"/>
                  <w:color w:val="000000"/>
                  <w:kern w:val="0"/>
                  <w:szCs w:val="20"/>
                </w:rPr>
                <w:delText>组</w:delText>
              </w:r>
            </w:del>
          </w:p>
        </w:tc>
      </w:tr>
      <w:tr w:rsidR="008B718A" w:rsidDel="00D10A72" w:rsidTr="008B718A">
        <w:trPr>
          <w:trHeight w:val="90"/>
          <w:del w:id="508" w:author="LENOVO" w:date="2018-07-27T15:07: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509" w:author="LENOVO" w:date="2018-07-27T15:07:00Z"/>
                <w:b w:val="0"/>
                <w:bCs w:val="0"/>
                <w:color w:val="000000"/>
                <w:kern w:val="0"/>
                <w:szCs w:val="20"/>
              </w:rPr>
            </w:pPr>
            <w:del w:id="510" w:author="LENOVO" w:date="2018-07-27T15:07:00Z">
              <w:r w:rsidDel="00D10A72">
                <w:rPr>
                  <w:rFonts w:hint="eastAsia"/>
                  <w:color w:val="000000"/>
                  <w:kern w:val="0"/>
                  <w:szCs w:val="20"/>
                </w:rPr>
                <w:delText>tag</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511" w:author="LENOVO" w:date="2018-07-27T15:07:00Z"/>
                <w:color w:val="000000"/>
                <w:kern w:val="0"/>
                <w:szCs w:val="20"/>
              </w:rPr>
            </w:pPr>
            <w:del w:id="512" w:author="LENOVO" w:date="2018-07-27T15:07:00Z">
              <w:r w:rsidDel="00D10A72">
                <w:rPr>
                  <w:rFonts w:hint="eastAsia"/>
                  <w:color w:val="000000"/>
                  <w:kern w:val="0"/>
                  <w:szCs w:val="20"/>
                </w:rPr>
                <w:delText>List&lt;String&gt;</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513" w:author="LENOVO" w:date="2018-07-27T15:07:00Z"/>
                <w:color w:val="000000"/>
                <w:kern w:val="0"/>
                <w:szCs w:val="20"/>
              </w:rPr>
            </w:pPr>
            <w:del w:id="514" w:author="LENOVO" w:date="2018-07-27T15:07:00Z">
              <w:r w:rsidDel="00D10A72">
                <w:rPr>
                  <w:rFonts w:hint="eastAsia"/>
                  <w:color w:val="000000"/>
                  <w:kern w:val="0"/>
                  <w:szCs w:val="20"/>
                </w:rPr>
                <w:delText>[1,0]</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515" w:author="LENOVO" w:date="2018-07-27T15:07:00Z"/>
                <w:color w:val="000000"/>
                <w:kern w:val="0"/>
                <w:szCs w:val="20"/>
              </w:rPr>
            </w:pPr>
            <w:del w:id="516" w:author="LENOVO" w:date="2018-07-27T15:07:00Z">
              <w:r w:rsidDel="00D10A72">
                <w:rPr>
                  <w:rFonts w:hint="eastAsia"/>
                  <w:color w:val="000000"/>
                  <w:kern w:val="0"/>
                  <w:szCs w:val="20"/>
                </w:rPr>
                <w:delText>区分近似类型的标识</w:delText>
              </w:r>
            </w:del>
          </w:p>
        </w:tc>
      </w:tr>
    </w:tbl>
    <w:p w:rsidR="008B718A" w:rsidRDefault="008B718A"/>
    <w:p w:rsidR="008B718A" w:rsidDel="00BF1622" w:rsidRDefault="008D3C48">
      <w:pPr>
        <w:pStyle w:val="6"/>
        <w:rPr>
          <w:del w:id="517" w:author="LENOVO" w:date="2018-07-27T15:11:00Z"/>
        </w:rPr>
        <w:pPrChange w:id="518" w:author="LENOVO" w:date="2018-07-26T23:20:00Z">
          <w:pPr/>
        </w:pPrChange>
      </w:pPr>
      <w:del w:id="519" w:author="LENOVO" w:date="2018-07-27T15:11:00Z">
        <w:r w:rsidDel="00BF1622">
          <w:rPr>
            <w:rFonts w:hint="eastAsia"/>
          </w:rPr>
          <w:delText>所属类别</w:delText>
        </w:r>
        <w:r w:rsidDel="00BF1622">
          <w:delText xml:space="preserve">实体类 </w:delText>
        </w:r>
        <w:r w:rsidDel="00BF1622">
          <w:rPr>
            <w:rFonts w:hint="eastAsia"/>
          </w:rPr>
          <w:delText>Category</w:delText>
        </w:r>
        <w:r w:rsidDel="00BF1622">
          <w:delText>Entity：</w:delText>
        </w:r>
      </w:del>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BF1622" w:rsidTr="008B718A">
        <w:trPr>
          <w:cnfStyle w:val="100000000000" w:firstRow="1" w:lastRow="0" w:firstColumn="0" w:lastColumn="0" w:oddVBand="0" w:evenVBand="0" w:oddHBand="0" w:evenHBand="0" w:firstRowFirstColumn="0" w:firstRowLastColumn="0" w:lastRowFirstColumn="0" w:lastRowLastColumn="0"/>
          <w:del w:id="520" w:author="LENOVO" w:date="2018-07-27T15:11: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BF1622" w:rsidRDefault="008D3C48">
            <w:pPr>
              <w:rPr>
                <w:del w:id="521" w:author="LENOVO" w:date="2018-07-27T15:11:00Z"/>
                <w:kern w:val="0"/>
                <w:sz w:val="21"/>
                <w:szCs w:val="22"/>
              </w:rPr>
            </w:pPr>
            <w:del w:id="522" w:author="LENOVO" w:date="2018-07-27T15:11:00Z">
              <w:r w:rsidDel="00BF1622">
                <w:rPr>
                  <w:rFonts w:hint="eastAsia"/>
                  <w:kern w:val="0"/>
                  <w:sz w:val="21"/>
                  <w:szCs w:val="22"/>
                </w:rPr>
                <w:delText>字段名</w:delText>
              </w:r>
            </w:del>
          </w:p>
        </w:tc>
        <w:tc>
          <w:tcPr>
            <w:tcW w:w="2074" w:type="dxa"/>
          </w:tcPr>
          <w:p w:rsidR="008B718A" w:rsidDel="00BF1622" w:rsidRDefault="008D3C48">
            <w:pPr>
              <w:cnfStyle w:val="100000000000" w:firstRow="1" w:lastRow="0" w:firstColumn="0" w:lastColumn="0" w:oddVBand="0" w:evenVBand="0" w:oddHBand="0" w:evenHBand="0" w:firstRowFirstColumn="0" w:firstRowLastColumn="0" w:lastRowFirstColumn="0" w:lastRowLastColumn="0"/>
              <w:rPr>
                <w:del w:id="523" w:author="LENOVO" w:date="2018-07-27T15:11:00Z"/>
                <w:kern w:val="0"/>
                <w:sz w:val="21"/>
                <w:szCs w:val="22"/>
              </w:rPr>
            </w:pPr>
            <w:del w:id="524" w:author="LENOVO" w:date="2018-07-27T15:11:00Z">
              <w:r w:rsidDel="00BF1622">
                <w:rPr>
                  <w:rFonts w:hint="eastAsia"/>
                  <w:kern w:val="0"/>
                  <w:sz w:val="21"/>
                  <w:szCs w:val="22"/>
                </w:rPr>
                <w:delText>数据类型</w:delText>
              </w:r>
            </w:del>
          </w:p>
        </w:tc>
        <w:tc>
          <w:tcPr>
            <w:tcW w:w="2074" w:type="dxa"/>
          </w:tcPr>
          <w:p w:rsidR="008B718A" w:rsidDel="00BF1622" w:rsidRDefault="008D3C48">
            <w:pPr>
              <w:cnfStyle w:val="100000000000" w:firstRow="1" w:lastRow="0" w:firstColumn="0" w:lastColumn="0" w:oddVBand="0" w:evenVBand="0" w:oddHBand="0" w:evenHBand="0" w:firstRowFirstColumn="0" w:firstRowLastColumn="0" w:lastRowFirstColumn="0" w:lastRowLastColumn="0"/>
              <w:rPr>
                <w:del w:id="525" w:author="LENOVO" w:date="2018-07-27T15:11:00Z"/>
                <w:kern w:val="0"/>
                <w:sz w:val="21"/>
                <w:szCs w:val="22"/>
              </w:rPr>
            </w:pPr>
            <w:del w:id="526" w:author="LENOVO" w:date="2018-07-27T15:11:00Z">
              <w:r w:rsidDel="00BF1622">
                <w:rPr>
                  <w:rFonts w:hint="eastAsia"/>
                  <w:kern w:val="0"/>
                  <w:sz w:val="21"/>
                  <w:szCs w:val="22"/>
                </w:rPr>
                <w:delText>示例</w:delText>
              </w:r>
            </w:del>
          </w:p>
        </w:tc>
        <w:tc>
          <w:tcPr>
            <w:tcW w:w="2562" w:type="dxa"/>
            <w:vAlign w:val="center"/>
          </w:tcPr>
          <w:p w:rsidR="008B718A" w:rsidDel="00BF1622" w:rsidRDefault="008D3C48">
            <w:pPr>
              <w:jc w:val="center"/>
              <w:cnfStyle w:val="100000000000" w:firstRow="1" w:lastRow="0" w:firstColumn="0" w:lastColumn="0" w:oddVBand="0" w:evenVBand="0" w:oddHBand="0" w:evenHBand="0" w:firstRowFirstColumn="0" w:firstRowLastColumn="0" w:lastRowFirstColumn="0" w:lastRowLastColumn="0"/>
              <w:rPr>
                <w:del w:id="527" w:author="LENOVO" w:date="2018-07-27T15:11:00Z"/>
                <w:kern w:val="0"/>
                <w:sz w:val="21"/>
                <w:szCs w:val="22"/>
              </w:rPr>
            </w:pPr>
            <w:del w:id="528" w:author="LENOVO" w:date="2018-07-27T15:11:00Z">
              <w:r w:rsidDel="00BF1622">
                <w:rPr>
                  <w:rFonts w:hint="eastAsia"/>
                  <w:kern w:val="0"/>
                  <w:sz w:val="21"/>
                  <w:szCs w:val="22"/>
                </w:rPr>
                <w:delText>描述</w:delText>
              </w:r>
            </w:del>
          </w:p>
        </w:tc>
      </w:tr>
      <w:tr w:rsidR="008B718A" w:rsidDel="00BF1622" w:rsidTr="008B718A">
        <w:trPr>
          <w:trHeight w:val="558"/>
          <w:del w:id="529" w:author="LENOVO" w:date="2018-07-27T15:11: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BF1622" w:rsidRDefault="008D3C48">
            <w:pPr>
              <w:jc w:val="center"/>
              <w:rPr>
                <w:del w:id="530" w:author="LENOVO" w:date="2018-07-27T15:11:00Z"/>
                <w:b w:val="0"/>
                <w:bCs w:val="0"/>
                <w:color w:val="000000"/>
                <w:kern w:val="0"/>
                <w:szCs w:val="20"/>
              </w:rPr>
            </w:pPr>
            <w:commentRangeStart w:id="531"/>
            <w:del w:id="532" w:author="LENOVO" w:date="2018-07-27T15:11:00Z">
              <w:r w:rsidDel="00BF1622">
                <w:rPr>
                  <w:rFonts w:hint="eastAsia"/>
                  <w:color w:val="000000"/>
                  <w:kern w:val="0"/>
                  <w:szCs w:val="20"/>
                </w:rPr>
                <w:delText>id</w:delText>
              </w:r>
            </w:del>
            <w:commentRangeEnd w:id="531"/>
            <w:r w:rsidR="00BF1622">
              <w:rPr>
                <w:rStyle w:val="a6"/>
                <w:rFonts w:asciiTheme="minorHAnsi" w:eastAsiaTheme="minorEastAsia" w:hAnsiTheme="minorHAnsi" w:cstheme="minorBidi"/>
                <w:b w:val="0"/>
                <w:bCs w:val="0"/>
              </w:rPr>
              <w:commentReference w:id="531"/>
            </w:r>
          </w:p>
        </w:tc>
        <w:tc>
          <w:tcPr>
            <w:tcW w:w="2074" w:type="dxa"/>
            <w:vAlign w:val="center"/>
          </w:tcPr>
          <w:p w:rsidR="008B718A" w:rsidDel="00BF1622" w:rsidRDefault="008D3C48">
            <w:pPr>
              <w:jc w:val="center"/>
              <w:cnfStyle w:val="000000000000" w:firstRow="0" w:lastRow="0" w:firstColumn="0" w:lastColumn="0" w:oddVBand="0" w:evenVBand="0" w:oddHBand="0" w:evenHBand="0" w:firstRowFirstColumn="0" w:firstRowLastColumn="0" w:lastRowFirstColumn="0" w:lastRowLastColumn="0"/>
              <w:rPr>
                <w:del w:id="533" w:author="LENOVO" w:date="2018-07-27T15:11:00Z"/>
                <w:color w:val="000000"/>
                <w:kern w:val="0"/>
                <w:szCs w:val="20"/>
              </w:rPr>
            </w:pPr>
            <w:del w:id="534" w:author="LENOVO" w:date="2018-07-27T15:11:00Z">
              <w:r w:rsidDel="00BF1622">
                <w:rPr>
                  <w:rFonts w:hint="eastAsia"/>
                  <w:color w:val="000000"/>
                  <w:kern w:val="0"/>
                  <w:szCs w:val="20"/>
                </w:rPr>
                <w:delText>Integer</w:delText>
              </w:r>
            </w:del>
          </w:p>
        </w:tc>
        <w:tc>
          <w:tcPr>
            <w:tcW w:w="2074" w:type="dxa"/>
            <w:vAlign w:val="center"/>
          </w:tcPr>
          <w:p w:rsidR="008B718A" w:rsidDel="00BF1622" w:rsidRDefault="008D3C48">
            <w:pPr>
              <w:jc w:val="center"/>
              <w:cnfStyle w:val="000000000000" w:firstRow="0" w:lastRow="0" w:firstColumn="0" w:lastColumn="0" w:oddVBand="0" w:evenVBand="0" w:oddHBand="0" w:evenHBand="0" w:firstRowFirstColumn="0" w:firstRowLastColumn="0" w:lastRowFirstColumn="0" w:lastRowLastColumn="0"/>
              <w:rPr>
                <w:del w:id="535" w:author="LENOVO" w:date="2018-07-27T15:11:00Z"/>
                <w:color w:val="000000"/>
                <w:kern w:val="0"/>
                <w:szCs w:val="20"/>
              </w:rPr>
            </w:pPr>
            <w:del w:id="536" w:author="LENOVO" w:date="2018-07-27T15:11:00Z">
              <w:r w:rsidDel="00BF1622">
                <w:rPr>
                  <w:rFonts w:hint="eastAsia"/>
                  <w:color w:val="000000"/>
                  <w:kern w:val="0"/>
                  <w:szCs w:val="20"/>
                </w:rPr>
                <w:delText>35</w:delText>
              </w:r>
            </w:del>
          </w:p>
        </w:tc>
        <w:tc>
          <w:tcPr>
            <w:tcW w:w="2562" w:type="dxa"/>
            <w:vAlign w:val="center"/>
          </w:tcPr>
          <w:p w:rsidR="008B718A" w:rsidDel="00BF1622" w:rsidRDefault="008D3C48">
            <w:pPr>
              <w:jc w:val="center"/>
              <w:cnfStyle w:val="000000000000" w:firstRow="0" w:lastRow="0" w:firstColumn="0" w:lastColumn="0" w:oddVBand="0" w:evenVBand="0" w:oddHBand="0" w:evenHBand="0" w:firstRowFirstColumn="0" w:firstRowLastColumn="0" w:lastRowFirstColumn="0" w:lastRowLastColumn="0"/>
              <w:rPr>
                <w:del w:id="537" w:author="LENOVO" w:date="2018-07-27T15:11:00Z"/>
                <w:color w:val="000000"/>
                <w:kern w:val="0"/>
                <w:szCs w:val="20"/>
              </w:rPr>
            </w:pPr>
            <w:del w:id="538" w:author="LENOVO" w:date="2018-07-27T15:11:00Z">
              <w:r w:rsidDel="00BF1622">
                <w:rPr>
                  <w:rFonts w:hint="eastAsia"/>
                  <w:color w:val="000000"/>
                  <w:kern w:val="0"/>
                  <w:szCs w:val="20"/>
                </w:rPr>
                <w:delText>所属类别</w:delText>
              </w:r>
            </w:del>
          </w:p>
        </w:tc>
      </w:tr>
    </w:tbl>
    <w:p w:rsidR="008B718A" w:rsidRDefault="008B718A"/>
    <w:p w:rsidR="008B718A" w:rsidRDefault="008B718A"/>
    <w:p w:rsidR="008B718A" w:rsidRDefault="00444378">
      <w:pPr>
        <w:pStyle w:val="6"/>
        <w:pPrChange w:id="539" w:author="LENOVO" w:date="2018-07-26T23:20:00Z">
          <w:pPr/>
        </w:pPrChange>
      </w:pPr>
      <w:ins w:id="540" w:author="LENOVO" w:date="2018-07-26T23:20:00Z">
        <w:r>
          <w:rPr>
            <w:rFonts w:hint="eastAsia"/>
          </w:rPr>
          <w:t>3.</w:t>
        </w:r>
      </w:ins>
      <w:ins w:id="541" w:author="LENOVO" w:date="2018-07-26T23:21:00Z">
        <w:r>
          <w:rPr>
            <w:rFonts w:hint="eastAsia"/>
          </w:rPr>
          <w:t>1</w:t>
        </w:r>
      </w:ins>
      <w:ins w:id="542" w:author="LENOVO" w:date="2018-07-26T23:22:00Z">
        <w:r>
          <w:rPr>
            <w:rFonts w:hint="eastAsia"/>
          </w:rPr>
          <w:t>.</w:t>
        </w:r>
      </w:ins>
      <w:ins w:id="543" w:author="LENOVO" w:date="2018-07-27T15:13:00Z">
        <w:r w:rsidR="00DA6A15">
          <w:rPr>
            <w:rFonts w:hint="eastAsia"/>
          </w:rPr>
          <w:t>5</w:t>
        </w:r>
      </w:ins>
      <w:r w:rsidR="008D3C48">
        <w:rPr>
          <w:rFonts w:hint="eastAsia"/>
        </w:rPr>
        <w:t>商品项及注册成功率列表</w:t>
      </w:r>
      <w:r w:rsidR="008D3C48">
        <w:t xml:space="preserve">实体类 </w:t>
      </w:r>
      <w:proofErr w:type="spellStart"/>
      <w:r w:rsidR="008D3C48">
        <w:rPr>
          <w:rFonts w:hint="eastAsia"/>
        </w:rPr>
        <w:t>GoodsRegisterRate</w:t>
      </w:r>
      <w:r w:rsidR="008D3C48">
        <w:t>Entity</w:t>
      </w:r>
      <w:proofErr w:type="spellEnd"/>
      <w:r w:rsidR="008D3C48">
        <w:t>：</w:t>
      </w:r>
    </w:p>
    <w:tbl>
      <w:tblPr>
        <w:tblStyle w:val="4-51"/>
        <w:tblW w:w="8784" w:type="dxa"/>
        <w:tblLayout w:type="fixed"/>
        <w:tblLook w:val="04A0" w:firstRow="1" w:lastRow="0" w:firstColumn="1" w:lastColumn="0" w:noHBand="0" w:noVBand="1"/>
      </w:tblPr>
      <w:tblGrid>
        <w:gridCol w:w="2074"/>
        <w:gridCol w:w="2074"/>
        <w:gridCol w:w="2074"/>
        <w:gridCol w:w="2562"/>
      </w:tblGrid>
      <w:tr w:rsidR="008B718A" w:rsidTr="008B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B718A" w:rsidRDefault="008D3C48">
            <w:pPr>
              <w:rPr>
                <w:kern w:val="0"/>
                <w:sz w:val="21"/>
                <w:szCs w:val="22"/>
              </w:rPr>
            </w:pPr>
            <w:r>
              <w:rPr>
                <w:rFonts w:hint="eastAsia"/>
                <w:kern w:val="0"/>
                <w:sz w:val="21"/>
                <w:szCs w:val="22"/>
              </w:rPr>
              <w:t>字段名</w:t>
            </w:r>
          </w:p>
        </w:tc>
        <w:tc>
          <w:tcPr>
            <w:tcW w:w="2074" w:type="dxa"/>
          </w:tcPr>
          <w:p w:rsidR="008B718A" w:rsidRDefault="008D3C48">
            <w:pP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数据类型</w:t>
            </w:r>
          </w:p>
        </w:tc>
        <w:tc>
          <w:tcPr>
            <w:tcW w:w="2074" w:type="dxa"/>
          </w:tcPr>
          <w:p w:rsidR="008B718A" w:rsidRDefault="008D3C48">
            <w:pP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示例</w:t>
            </w:r>
          </w:p>
        </w:tc>
        <w:tc>
          <w:tcPr>
            <w:tcW w:w="2562" w:type="dxa"/>
            <w:vAlign w:val="center"/>
          </w:tcPr>
          <w:p w:rsidR="008B718A" w:rsidRDefault="008D3C48">
            <w:pPr>
              <w:jc w:val="center"/>
              <w:cnfStyle w:val="100000000000" w:firstRow="1" w:lastRow="0" w:firstColumn="0" w:lastColumn="0" w:oddVBand="0" w:evenVBand="0" w:oddHBand="0" w:evenHBand="0" w:firstRowFirstColumn="0" w:firstRowLastColumn="0" w:lastRowFirstColumn="0" w:lastRowLastColumn="0"/>
              <w:rPr>
                <w:kern w:val="0"/>
                <w:sz w:val="21"/>
                <w:szCs w:val="22"/>
              </w:rPr>
            </w:pPr>
            <w:r>
              <w:rPr>
                <w:rFonts w:hint="eastAsia"/>
                <w:kern w:val="0"/>
                <w:sz w:val="21"/>
                <w:szCs w:val="22"/>
              </w:rPr>
              <w:t>描述</w:t>
            </w:r>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r>
              <w:rPr>
                <w:rFonts w:hint="eastAsia"/>
                <w:color w:val="000000"/>
                <w:kern w:val="0"/>
                <w:szCs w:val="20"/>
              </w:rPr>
              <w:t>id</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544" w:author="LENOVO" w:date="2018-07-27T10:25:00Z">
              <w:r w:rsidDel="00AE1F63">
                <w:rPr>
                  <w:rFonts w:hint="eastAsia"/>
                  <w:color w:val="000000"/>
                  <w:kern w:val="0"/>
                  <w:szCs w:val="20"/>
                </w:rPr>
                <w:delText>List&lt;Integer&gt;</w:delText>
              </w:r>
            </w:del>
            <w:ins w:id="545" w:author="LENOVO" w:date="2018-07-27T10:25:00Z">
              <w:r w:rsidR="00AE1F63">
                <w:rPr>
                  <w:rFonts w:hint="eastAsia"/>
                  <w:color w:val="000000"/>
                  <w:kern w:val="0"/>
                  <w:szCs w:val="20"/>
                </w:rPr>
                <w:t>String</w:t>
              </w:r>
            </w:ins>
          </w:p>
        </w:tc>
        <w:tc>
          <w:tcPr>
            <w:tcW w:w="2074" w:type="dxa"/>
            <w:vAlign w:val="center"/>
          </w:tcPr>
          <w:p w:rsidR="008B718A" w:rsidRDefault="008D3C48" w:rsidP="00AE1F63">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546" w:author="LENOVO" w:date="2018-07-27T10:25:00Z">
              <w:r w:rsidDel="00AE1F63">
                <w:rPr>
                  <w:rFonts w:hint="eastAsia"/>
                  <w:color w:val="000000"/>
                  <w:kern w:val="0"/>
                  <w:szCs w:val="20"/>
                </w:rPr>
                <w:delText>[</w:delText>
              </w:r>
            </w:del>
            <w:r>
              <w:rPr>
                <w:rFonts w:hint="eastAsia"/>
                <w:color w:val="000000"/>
                <w:kern w:val="0"/>
                <w:szCs w:val="20"/>
              </w:rPr>
              <w:t>350003</w:t>
            </w:r>
            <w:del w:id="547" w:author="LENOVO" w:date="2018-07-27T10:25:00Z">
              <w:r w:rsidDel="00AE1F63">
                <w:rPr>
                  <w:rFonts w:hint="eastAsia"/>
                  <w:color w:val="000000"/>
                  <w:kern w:val="0"/>
                  <w:szCs w:val="20"/>
                </w:rPr>
                <w:delText>,350003]</w:delText>
              </w:r>
            </w:del>
          </w:p>
        </w:tc>
        <w:tc>
          <w:tcPr>
            <w:tcW w:w="2562"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对应商品项</w:t>
            </w:r>
            <w:r>
              <w:rPr>
                <w:rFonts w:hint="eastAsia"/>
                <w:color w:val="000000"/>
                <w:kern w:val="0"/>
                <w:szCs w:val="20"/>
              </w:rPr>
              <w:t>ID</w:t>
            </w:r>
            <w:ins w:id="548" w:author="LENOVO" w:date="2018-07-27T10:25:00Z">
              <w:r w:rsidR="00AE1F63">
                <w:rPr>
                  <w:rFonts w:hint="eastAsia"/>
                  <w:color w:val="000000"/>
                  <w:kern w:val="0"/>
                  <w:szCs w:val="20"/>
                </w:rPr>
                <w:t>(</w:t>
              </w:r>
              <w:r w:rsidR="00AE1F63">
                <w:rPr>
                  <w:rFonts w:hint="eastAsia"/>
                  <w:color w:val="000000"/>
                  <w:kern w:val="0"/>
                  <w:szCs w:val="20"/>
                </w:rPr>
                <w:t>部分并不是纯数字</w:t>
              </w:r>
              <w:r w:rsidR="00AE1F63">
                <w:rPr>
                  <w:rFonts w:hint="eastAsia"/>
                  <w:color w:val="000000"/>
                  <w:kern w:val="0"/>
                  <w:szCs w:val="20"/>
                </w:rPr>
                <w:t>)</w:t>
              </w:r>
            </w:ins>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r>
              <w:rPr>
                <w:rFonts w:hint="eastAsia"/>
                <w:color w:val="000000"/>
                <w:kern w:val="0"/>
                <w:szCs w:val="20"/>
              </w:rPr>
              <w:t>name</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549" w:author="LENOVO" w:date="2018-07-27T10:25:00Z">
              <w:r w:rsidDel="00AE1F63">
                <w:rPr>
                  <w:rFonts w:hint="eastAsia"/>
                  <w:color w:val="000000"/>
                  <w:kern w:val="0"/>
                  <w:szCs w:val="20"/>
                </w:rPr>
                <w:delText>List&lt;</w:delText>
              </w:r>
            </w:del>
            <w:r>
              <w:rPr>
                <w:rFonts w:hint="eastAsia"/>
                <w:color w:val="000000"/>
                <w:kern w:val="0"/>
                <w:szCs w:val="20"/>
              </w:rPr>
              <w:t>String</w:t>
            </w:r>
            <w:del w:id="550" w:author="LENOVO" w:date="2018-07-27T10:25:00Z">
              <w:r w:rsidDel="00AE1F63">
                <w:rPr>
                  <w:rFonts w:hint="eastAsia"/>
                  <w:color w:val="000000"/>
                  <w:kern w:val="0"/>
                  <w:szCs w:val="20"/>
                </w:rPr>
                <w:delText>&gt;</w:delText>
              </w:r>
            </w:del>
          </w:p>
        </w:tc>
        <w:tc>
          <w:tcPr>
            <w:tcW w:w="2074" w:type="dxa"/>
            <w:vAlign w:val="center"/>
          </w:tcPr>
          <w:p w:rsidR="008B718A" w:rsidRDefault="008D3C48" w:rsidP="00AE1F63">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551" w:author="LENOVO" w:date="2018-07-27T10:25:00Z">
              <w:r w:rsidDel="00AE1F63">
                <w:rPr>
                  <w:rFonts w:hint="eastAsia"/>
                  <w:color w:val="000000"/>
                  <w:kern w:val="0"/>
                  <w:szCs w:val="20"/>
                </w:rPr>
                <w:delText>[</w:delText>
              </w:r>
            </w:del>
            <w:r>
              <w:rPr>
                <w:rFonts w:hint="eastAsia"/>
                <w:color w:val="000000"/>
                <w:kern w:val="0"/>
                <w:szCs w:val="20"/>
              </w:rPr>
              <w:t>张贴广告</w:t>
            </w:r>
            <w:del w:id="552" w:author="LENOVO" w:date="2018-07-27T10:25:00Z">
              <w:r w:rsidDel="00AE1F63">
                <w:rPr>
                  <w:rFonts w:hint="eastAsia"/>
                  <w:color w:val="000000"/>
                  <w:kern w:val="0"/>
                  <w:szCs w:val="20"/>
                </w:rPr>
                <w:delText>,</w:delText>
              </w:r>
              <w:r w:rsidDel="00AE1F63">
                <w:rPr>
                  <w:rFonts w:hint="eastAsia"/>
                  <w:color w:val="000000"/>
                  <w:kern w:val="0"/>
                  <w:szCs w:val="20"/>
                </w:rPr>
                <w:delText>户外广</w:delText>
              </w:r>
              <w:r w:rsidDel="00AE1F63">
                <w:rPr>
                  <w:rFonts w:hint="eastAsia"/>
                  <w:color w:val="000000"/>
                  <w:kern w:val="0"/>
                  <w:szCs w:val="20"/>
                </w:rPr>
                <w:lastRenderedPageBreak/>
                <w:delText>告</w:delText>
              </w:r>
              <w:r w:rsidDel="00AE1F63">
                <w:rPr>
                  <w:rFonts w:hint="eastAsia"/>
                  <w:color w:val="000000"/>
                  <w:kern w:val="0"/>
                  <w:szCs w:val="20"/>
                </w:rPr>
                <w:delText>]</w:delText>
              </w:r>
            </w:del>
          </w:p>
        </w:tc>
        <w:tc>
          <w:tcPr>
            <w:tcW w:w="2562"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lastRenderedPageBreak/>
              <w:t>对应商品项目名称</w:t>
            </w:r>
          </w:p>
        </w:tc>
      </w:tr>
      <w:tr w:rsidR="008B718A" w:rsidTr="008B718A">
        <w:trPr>
          <w:trHeight w:val="558"/>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RDefault="008D3C48">
            <w:pPr>
              <w:jc w:val="center"/>
              <w:rPr>
                <w:b w:val="0"/>
                <w:bCs w:val="0"/>
                <w:color w:val="000000"/>
                <w:kern w:val="0"/>
                <w:szCs w:val="20"/>
              </w:rPr>
            </w:pPr>
            <w:r>
              <w:rPr>
                <w:rFonts w:hint="eastAsia"/>
                <w:color w:val="000000"/>
                <w:kern w:val="0"/>
                <w:szCs w:val="20"/>
              </w:rPr>
              <w:lastRenderedPageBreak/>
              <w:t>rate</w:t>
            </w:r>
          </w:p>
        </w:tc>
        <w:tc>
          <w:tcPr>
            <w:tcW w:w="2074"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553" w:author="LENOVO" w:date="2018-07-27T10:25:00Z">
              <w:r w:rsidDel="00AE1F63">
                <w:rPr>
                  <w:rFonts w:hint="eastAsia"/>
                  <w:color w:val="000000"/>
                  <w:kern w:val="0"/>
                  <w:szCs w:val="20"/>
                </w:rPr>
                <w:delText>List&lt;</w:delText>
              </w:r>
            </w:del>
            <w:r>
              <w:rPr>
                <w:rFonts w:hint="eastAsia"/>
                <w:color w:val="000000"/>
                <w:kern w:val="0"/>
                <w:szCs w:val="20"/>
              </w:rPr>
              <w:t>Integer</w:t>
            </w:r>
            <w:del w:id="554" w:author="LENOVO" w:date="2018-07-27T10:25:00Z">
              <w:r w:rsidDel="00AE1F63">
                <w:rPr>
                  <w:rFonts w:hint="eastAsia"/>
                  <w:color w:val="000000"/>
                  <w:kern w:val="0"/>
                  <w:szCs w:val="20"/>
                </w:rPr>
                <w:delText>&gt;</w:delText>
              </w:r>
            </w:del>
          </w:p>
        </w:tc>
        <w:tc>
          <w:tcPr>
            <w:tcW w:w="2074" w:type="dxa"/>
            <w:vAlign w:val="center"/>
          </w:tcPr>
          <w:p w:rsidR="008B718A" w:rsidRDefault="008D3C48" w:rsidP="00AE1F63">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del w:id="555" w:author="LENOVO" w:date="2018-07-27T10:25:00Z">
              <w:r w:rsidDel="00AE1F63">
                <w:rPr>
                  <w:rFonts w:hint="eastAsia"/>
                  <w:color w:val="000000"/>
                  <w:kern w:val="0"/>
                  <w:szCs w:val="20"/>
                </w:rPr>
                <w:delText>[</w:delText>
              </w:r>
            </w:del>
            <w:r>
              <w:rPr>
                <w:rFonts w:hint="eastAsia"/>
                <w:color w:val="000000"/>
                <w:kern w:val="0"/>
                <w:szCs w:val="20"/>
              </w:rPr>
              <w:t>75</w:t>
            </w:r>
            <w:del w:id="556" w:author="LENOVO" w:date="2018-07-27T10:25:00Z">
              <w:r w:rsidDel="00AE1F63">
                <w:rPr>
                  <w:rFonts w:hint="eastAsia"/>
                  <w:color w:val="000000"/>
                  <w:kern w:val="0"/>
                  <w:szCs w:val="20"/>
                </w:rPr>
                <w:delText>, 80, 65]</w:delText>
              </w:r>
            </w:del>
          </w:p>
        </w:tc>
        <w:tc>
          <w:tcPr>
            <w:tcW w:w="2562" w:type="dxa"/>
            <w:vAlign w:val="center"/>
          </w:tcPr>
          <w:p w:rsidR="008B718A" w:rsidRDefault="008D3C48">
            <w:pPr>
              <w:jc w:val="center"/>
              <w:cnfStyle w:val="000000000000" w:firstRow="0" w:lastRow="0" w:firstColumn="0" w:lastColumn="0" w:oddVBand="0" w:evenVBand="0" w:oddHBand="0" w:evenHBand="0" w:firstRowFirstColumn="0" w:firstRowLastColumn="0" w:lastRowFirstColumn="0" w:lastRowLastColumn="0"/>
              <w:rPr>
                <w:color w:val="000000"/>
                <w:kern w:val="0"/>
                <w:szCs w:val="20"/>
              </w:rPr>
            </w:pPr>
            <w:r>
              <w:rPr>
                <w:rFonts w:hint="eastAsia"/>
                <w:color w:val="000000"/>
                <w:kern w:val="0"/>
                <w:szCs w:val="20"/>
              </w:rPr>
              <w:t>对应注册成功率</w:t>
            </w:r>
          </w:p>
        </w:tc>
      </w:tr>
    </w:tbl>
    <w:p w:rsidR="008B718A" w:rsidRDefault="008B718A">
      <w:pPr>
        <w:rPr>
          <w:ins w:id="557" w:author="LENOVO" w:date="2018-07-26T22:40:00Z"/>
        </w:rPr>
      </w:pPr>
    </w:p>
    <w:p w:rsidR="004F4C9E" w:rsidRDefault="004F4C9E"/>
    <w:p w:rsidR="008B718A" w:rsidDel="005015DE" w:rsidRDefault="008B718A">
      <w:pPr>
        <w:rPr>
          <w:del w:id="558" w:author="LENOVO" w:date="2018-07-27T11:06:00Z"/>
        </w:rPr>
      </w:pPr>
    </w:p>
    <w:p w:rsidR="008B718A" w:rsidDel="004F4C9E" w:rsidRDefault="008D3C48">
      <w:pPr>
        <w:rPr>
          <w:del w:id="559" w:author="LENOVO" w:date="2018-07-26T22:40:00Z"/>
        </w:rPr>
      </w:pPr>
      <w:commentRangeStart w:id="560"/>
      <w:del w:id="561" w:author="LENOVO" w:date="2018-07-26T22:40:00Z">
        <w:r w:rsidDel="004F4C9E">
          <w:rPr>
            <w:rFonts w:eastAsia="宋体" w:hint="eastAsia"/>
          </w:rPr>
          <w:delText>近似商品项详情</w:delText>
        </w:r>
        <w:r w:rsidDel="004F4C9E">
          <w:delText xml:space="preserve">实体类 </w:delText>
        </w:r>
        <w:r w:rsidDel="004F4C9E">
          <w:rPr>
            <w:rFonts w:eastAsia="宋体" w:hint="eastAsia"/>
          </w:rPr>
          <w:delText>SimilerItem</w:delText>
        </w:r>
        <w:r w:rsidDel="004F4C9E">
          <w:delText>Entity：</w:delText>
        </w:r>
      </w:del>
      <w:commentRangeEnd w:id="560"/>
      <w:del w:id="562" w:author="LENOVO" w:date="2018-07-27T11:06:00Z">
        <w:r w:rsidR="00593AB7" w:rsidDel="005015DE">
          <w:rPr>
            <w:rStyle w:val="a6"/>
          </w:rPr>
          <w:commentReference w:id="560"/>
        </w:r>
      </w:del>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4F4C9E" w:rsidTr="008B718A">
        <w:trPr>
          <w:cnfStyle w:val="100000000000" w:firstRow="1" w:lastRow="0" w:firstColumn="0" w:lastColumn="0" w:oddVBand="0" w:evenVBand="0" w:oddHBand="0" w:evenHBand="0" w:firstRowFirstColumn="0" w:firstRowLastColumn="0" w:lastRowFirstColumn="0" w:lastRowLastColumn="0"/>
          <w:del w:id="563" w:author="LENOVO" w:date="2018-07-26T22:40: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4F4C9E" w:rsidRDefault="008D3C48">
            <w:pPr>
              <w:rPr>
                <w:del w:id="564" w:author="LENOVO" w:date="2018-07-26T22:40:00Z"/>
                <w:kern w:val="0"/>
                <w:sz w:val="21"/>
                <w:szCs w:val="22"/>
              </w:rPr>
            </w:pPr>
            <w:del w:id="565" w:author="LENOVO" w:date="2018-07-26T22:40:00Z">
              <w:r w:rsidDel="004F4C9E">
                <w:rPr>
                  <w:rFonts w:hint="eastAsia"/>
                  <w:kern w:val="0"/>
                  <w:sz w:val="21"/>
                  <w:szCs w:val="22"/>
                </w:rPr>
                <w:delText>字段名</w:delText>
              </w:r>
            </w:del>
          </w:p>
        </w:tc>
        <w:tc>
          <w:tcPr>
            <w:tcW w:w="2074" w:type="dxa"/>
          </w:tcPr>
          <w:p w:rsidR="008B718A" w:rsidDel="004F4C9E" w:rsidRDefault="008D3C48">
            <w:pPr>
              <w:cnfStyle w:val="100000000000" w:firstRow="1" w:lastRow="0" w:firstColumn="0" w:lastColumn="0" w:oddVBand="0" w:evenVBand="0" w:oddHBand="0" w:evenHBand="0" w:firstRowFirstColumn="0" w:firstRowLastColumn="0" w:lastRowFirstColumn="0" w:lastRowLastColumn="0"/>
              <w:rPr>
                <w:del w:id="566" w:author="LENOVO" w:date="2018-07-26T22:40:00Z"/>
                <w:kern w:val="0"/>
                <w:sz w:val="21"/>
                <w:szCs w:val="22"/>
              </w:rPr>
            </w:pPr>
            <w:del w:id="567" w:author="LENOVO" w:date="2018-07-26T22:40:00Z">
              <w:r w:rsidDel="004F4C9E">
                <w:rPr>
                  <w:rFonts w:hint="eastAsia"/>
                  <w:kern w:val="0"/>
                  <w:sz w:val="21"/>
                  <w:szCs w:val="22"/>
                </w:rPr>
                <w:delText>数据类型</w:delText>
              </w:r>
            </w:del>
          </w:p>
        </w:tc>
        <w:tc>
          <w:tcPr>
            <w:tcW w:w="2074" w:type="dxa"/>
          </w:tcPr>
          <w:p w:rsidR="008B718A" w:rsidDel="004F4C9E" w:rsidRDefault="008D3C48">
            <w:pPr>
              <w:cnfStyle w:val="100000000000" w:firstRow="1" w:lastRow="0" w:firstColumn="0" w:lastColumn="0" w:oddVBand="0" w:evenVBand="0" w:oddHBand="0" w:evenHBand="0" w:firstRowFirstColumn="0" w:firstRowLastColumn="0" w:lastRowFirstColumn="0" w:lastRowLastColumn="0"/>
              <w:rPr>
                <w:del w:id="568" w:author="LENOVO" w:date="2018-07-26T22:40:00Z"/>
                <w:kern w:val="0"/>
                <w:sz w:val="21"/>
                <w:szCs w:val="22"/>
              </w:rPr>
            </w:pPr>
            <w:del w:id="569" w:author="LENOVO" w:date="2018-07-26T22:40:00Z">
              <w:r w:rsidDel="004F4C9E">
                <w:rPr>
                  <w:rFonts w:hint="eastAsia"/>
                  <w:kern w:val="0"/>
                  <w:sz w:val="21"/>
                  <w:szCs w:val="22"/>
                </w:rPr>
                <w:delText>示例</w:delText>
              </w:r>
            </w:del>
          </w:p>
        </w:tc>
        <w:tc>
          <w:tcPr>
            <w:tcW w:w="2562" w:type="dxa"/>
            <w:vAlign w:val="center"/>
          </w:tcPr>
          <w:p w:rsidR="008B718A" w:rsidDel="004F4C9E" w:rsidRDefault="008D3C48">
            <w:pPr>
              <w:jc w:val="center"/>
              <w:cnfStyle w:val="100000000000" w:firstRow="1" w:lastRow="0" w:firstColumn="0" w:lastColumn="0" w:oddVBand="0" w:evenVBand="0" w:oddHBand="0" w:evenHBand="0" w:firstRowFirstColumn="0" w:firstRowLastColumn="0" w:lastRowFirstColumn="0" w:lastRowLastColumn="0"/>
              <w:rPr>
                <w:del w:id="570" w:author="LENOVO" w:date="2018-07-26T22:40:00Z"/>
                <w:kern w:val="0"/>
                <w:sz w:val="21"/>
                <w:szCs w:val="22"/>
              </w:rPr>
            </w:pPr>
            <w:del w:id="571" w:author="LENOVO" w:date="2018-07-26T22:40:00Z">
              <w:r w:rsidDel="004F4C9E">
                <w:rPr>
                  <w:rFonts w:hint="eastAsia"/>
                  <w:kern w:val="0"/>
                  <w:sz w:val="21"/>
                  <w:szCs w:val="22"/>
                </w:rPr>
                <w:delText>描述</w:delText>
              </w:r>
            </w:del>
          </w:p>
        </w:tc>
      </w:tr>
      <w:tr w:rsidR="008B718A" w:rsidDel="004F4C9E" w:rsidTr="008B718A">
        <w:trPr>
          <w:trHeight w:val="558"/>
          <w:del w:id="572" w:author="LENOVO" w:date="2018-07-26T22:40: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4F4C9E" w:rsidRDefault="008D3C48">
            <w:pPr>
              <w:jc w:val="center"/>
              <w:rPr>
                <w:del w:id="573" w:author="LENOVO" w:date="2018-07-26T22:40:00Z"/>
                <w:b w:val="0"/>
                <w:bCs w:val="0"/>
                <w:color w:val="000000"/>
                <w:kern w:val="0"/>
                <w:szCs w:val="20"/>
              </w:rPr>
            </w:pPr>
            <w:del w:id="574" w:author="LENOVO" w:date="2018-07-26T22:40:00Z">
              <w:r w:rsidDel="004F4C9E">
                <w:rPr>
                  <w:rFonts w:hint="eastAsia"/>
                  <w:color w:val="000000"/>
                  <w:kern w:val="0"/>
                  <w:szCs w:val="20"/>
                </w:rPr>
                <w:delText>item_name</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75" w:author="LENOVO" w:date="2018-07-26T22:40:00Z"/>
                <w:color w:val="000000"/>
                <w:kern w:val="0"/>
                <w:szCs w:val="20"/>
              </w:rPr>
            </w:pPr>
            <w:del w:id="576" w:author="LENOVO" w:date="2018-07-26T22:40:00Z">
              <w:r w:rsidDel="004F4C9E">
                <w:rPr>
                  <w:rFonts w:hint="eastAsia"/>
                  <w:color w:val="000000"/>
                  <w:kern w:val="0"/>
                  <w:szCs w:val="20"/>
                </w:rPr>
                <w:delText>String</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77" w:author="LENOVO" w:date="2018-07-26T22:40:00Z"/>
                <w:color w:val="000000"/>
                <w:kern w:val="0"/>
                <w:szCs w:val="20"/>
              </w:rPr>
            </w:pPr>
            <w:del w:id="578" w:author="LENOVO" w:date="2018-07-26T22:40:00Z">
              <w:r w:rsidDel="004F4C9E">
                <w:rPr>
                  <w:rFonts w:hint="eastAsia"/>
                  <w:color w:val="000000"/>
                  <w:kern w:val="0"/>
                  <w:szCs w:val="20"/>
                </w:rPr>
                <w:delText>[350003,350003]</w:delText>
              </w:r>
            </w:del>
          </w:p>
        </w:tc>
        <w:tc>
          <w:tcPr>
            <w:tcW w:w="2562"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79" w:author="LENOVO" w:date="2018-07-26T22:40:00Z"/>
                <w:color w:val="000000"/>
                <w:kern w:val="0"/>
                <w:szCs w:val="20"/>
              </w:rPr>
            </w:pPr>
            <w:del w:id="580" w:author="LENOVO" w:date="2018-07-26T22:40:00Z">
              <w:r w:rsidDel="004F4C9E">
                <w:rPr>
                  <w:rFonts w:hint="eastAsia"/>
                  <w:color w:val="000000"/>
                  <w:kern w:val="0"/>
                  <w:szCs w:val="20"/>
                </w:rPr>
                <w:delText>对应商品项</w:delText>
              </w:r>
              <w:r w:rsidDel="004F4C9E">
                <w:rPr>
                  <w:rFonts w:hint="eastAsia"/>
                  <w:color w:val="000000"/>
                  <w:kern w:val="0"/>
                  <w:szCs w:val="20"/>
                </w:rPr>
                <w:delText>ID</w:delText>
              </w:r>
            </w:del>
          </w:p>
        </w:tc>
      </w:tr>
      <w:tr w:rsidR="008B718A" w:rsidDel="004F4C9E" w:rsidTr="008B718A">
        <w:trPr>
          <w:trHeight w:val="558"/>
          <w:del w:id="581" w:author="LENOVO" w:date="2018-07-26T22:40: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4F4C9E" w:rsidRDefault="008D3C48">
            <w:pPr>
              <w:jc w:val="center"/>
              <w:rPr>
                <w:del w:id="582" w:author="LENOVO" w:date="2018-07-26T22:40:00Z"/>
                <w:b w:val="0"/>
                <w:bCs w:val="0"/>
                <w:color w:val="000000"/>
                <w:kern w:val="0"/>
                <w:szCs w:val="20"/>
              </w:rPr>
            </w:pPr>
            <w:del w:id="583" w:author="LENOVO" w:date="2018-07-26T22:40:00Z">
              <w:r w:rsidDel="004F4C9E">
                <w:rPr>
                  <w:rFonts w:hint="eastAsia"/>
                  <w:color w:val="000000"/>
                  <w:kern w:val="0"/>
                  <w:szCs w:val="20"/>
                </w:rPr>
                <w:delText>user_name</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84" w:author="LENOVO" w:date="2018-07-26T22:40:00Z"/>
                <w:color w:val="000000"/>
                <w:kern w:val="0"/>
                <w:szCs w:val="20"/>
              </w:rPr>
            </w:pPr>
            <w:del w:id="585" w:author="LENOVO" w:date="2018-07-26T22:40:00Z">
              <w:r w:rsidDel="004F4C9E">
                <w:rPr>
                  <w:rFonts w:hint="eastAsia"/>
                  <w:color w:val="000000"/>
                  <w:kern w:val="0"/>
                  <w:szCs w:val="20"/>
                </w:rPr>
                <w:delText>String</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86" w:author="LENOVO" w:date="2018-07-26T22:40:00Z"/>
                <w:color w:val="000000"/>
                <w:kern w:val="0"/>
                <w:szCs w:val="20"/>
              </w:rPr>
            </w:pPr>
            <w:del w:id="587" w:author="LENOVO" w:date="2018-07-26T22:40:00Z">
              <w:r w:rsidDel="004F4C9E">
                <w:rPr>
                  <w:rFonts w:hint="eastAsia"/>
                  <w:color w:val="000000"/>
                  <w:kern w:val="0"/>
                  <w:szCs w:val="20"/>
                </w:rPr>
                <w:delText>[</w:delText>
              </w:r>
              <w:r w:rsidDel="004F4C9E">
                <w:rPr>
                  <w:rFonts w:hint="eastAsia"/>
                  <w:color w:val="000000"/>
                  <w:kern w:val="0"/>
                  <w:szCs w:val="20"/>
                </w:rPr>
                <w:delText>张贴广告</w:delText>
              </w:r>
              <w:r w:rsidDel="004F4C9E">
                <w:rPr>
                  <w:rFonts w:hint="eastAsia"/>
                  <w:color w:val="000000"/>
                  <w:kern w:val="0"/>
                  <w:szCs w:val="20"/>
                </w:rPr>
                <w:delText>,</w:delText>
              </w:r>
              <w:r w:rsidDel="004F4C9E">
                <w:rPr>
                  <w:rFonts w:hint="eastAsia"/>
                  <w:color w:val="000000"/>
                  <w:kern w:val="0"/>
                  <w:szCs w:val="20"/>
                </w:rPr>
                <w:delText>户外广告</w:delText>
              </w:r>
              <w:r w:rsidDel="004F4C9E">
                <w:rPr>
                  <w:rFonts w:hint="eastAsia"/>
                  <w:color w:val="000000"/>
                  <w:kern w:val="0"/>
                  <w:szCs w:val="20"/>
                </w:rPr>
                <w:delText>]</w:delText>
              </w:r>
            </w:del>
          </w:p>
        </w:tc>
        <w:tc>
          <w:tcPr>
            <w:tcW w:w="2562"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88" w:author="LENOVO" w:date="2018-07-26T22:40:00Z"/>
                <w:color w:val="000000"/>
                <w:kern w:val="0"/>
                <w:szCs w:val="20"/>
              </w:rPr>
            </w:pPr>
            <w:del w:id="589" w:author="LENOVO" w:date="2018-07-26T22:40:00Z">
              <w:r w:rsidDel="004F4C9E">
                <w:rPr>
                  <w:rFonts w:hint="eastAsia"/>
                  <w:color w:val="000000"/>
                  <w:kern w:val="0"/>
                  <w:szCs w:val="20"/>
                </w:rPr>
                <w:delText>对应商品项目名称</w:delText>
              </w:r>
            </w:del>
          </w:p>
        </w:tc>
      </w:tr>
      <w:tr w:rsidR="008B718A" w:rsidDel="004F4C9E" w:rsidTr="008B718A">
        <w:trPr>
          <w:trHeight w:val="558"/>
          <w:del w:id="590" w:author="LENOVO" w:date="2018-07-26T22:40: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4F4C9E" w:rsidRDefault="008D3C48">
            <w:pPr>
              <w:jc w:val="center"/>
              <w:rPr>
                <w:del w:id="591" w:author="LENOVO" w:date="2018-07-26T22:40:00Z"/>
                <w:b w:val="0"/>
                <w:bCs w:val="0"/>
                <w:color w:val="000000"/>
                <w:kern w:val="0"/>
                <w:szCs w:val="20"/>
              </w:rPr>
            </w:pPr>
            <w:del w:id="592" w:author="LENOVO" w:date="2018-07-26T22:40:00Z">
              <w:r w:rsidDel="004F4C9E">
                <w:rPr>
                  <w:rFonts w:hint="eastAsia"/>
                  <w:color w:val="000000"/>
                  <w:kern w:val="0"/>
                  <w:szCs w:val="20"/>
                </w:rPr>
                <w:delText>time</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93" w:author="LENOVO" w:date="2018-07-26T22:40:00Z"/>
                <w:color w:val="000000"/>
                <w:kern w:val="0"/>
                <w:szCs w:val="20"/>
              </w:rPr>
            </w:pPr>
            <w:del w:id="594" w:author="LENOVO" w:date="2018-07-26T22:38:00Z">
              <w:r w:rsidDel="004F4C9E">
                <w:rPr>
                  <w:rFonts w:hint="eastAsia"/>
                  <w:color w:val="000000"/>
                  <w:kern w:val="0"/>
                  <w:szCs w:val="20"/>
                </w:rPr>
                <w:delText>Date</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95" w:author="LENOVO" w:date="2018-07-26T22:40:00Z"/>
                <w:color w:val="000000"/>
                <w:kern w:val="0"/>
                <w:szCs w:val="20"/>
              </w:rPr>
            </w:pPr>
            <w:del w:id="596" w:author="LENOVO" w:date="2018-07-26T22:40:00Z">
              <w:r w:rsidDel="004F4C9E">
                <w:rPr>
                  <w:rFonts w:hint="eastAsia"/>
                  <w:color w:val="000000"/>
                  <w:kern w:val="0"/>
                  <w:szCs w:val="20"/>
                </w:rPr>
                <w:delText>2018-07-23 15:12:31</w:delText>
              </w:r>
            </w:del>
          </w:p>
        </w:tc>
        <w:tc>
          <w:tcPr>
            <w:tcW w:w="2562"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597" w:author="LENOVO" w:date="2018-07-26T22:40:00Z"/>
                <w:color w:val="000000"/>
                <w:kern w:val="0"/>
                <w:szCs w:val="20"/>
              </w:rPr>
            </w:pPr>
            <w:del w:id="598" w:author="LENOVO" w:date="2018-07-26T22:40:00Z">
              <w:r w:rsidDel="004F4C9E">
                <w:rPr>
                  <w:rFonts w:hint="eastAsia"/>
                  <w:color w:val="000000"/>
                  <w:kern w:val="0"/>
                  <w:szCs w:val="20"/>
                </w:rPr>
                <w:delText>对应注册成功率</w:delText>
              </w:r>
            </w:del>
          </w:p>
        </w:tc>
      </w:tr>
      <w:tr w:rsidR="008B718A" w:rsidDel="004F4C9E" w:rsidTr="008B718A">
        <w:trPr>
          <w:trHeight w:val="558"/>
          <w:del w:id="599" w:author="LENOVO" w:date="2018-07-26T22:40: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4F4C9E" w:rsidRDefault="008D3C48">
            <w:pPr>
              <w:jc w:val="center"/>
              <w:rPr>
                <w:del w:id="600" w:author="LENOVO" w:date="2018-07-26T22:40:00Z"/>
                <w:b w:val="0"/>
                <w:bCs w:val="0"/>
                <w:color w:val="000000"/>
                <w:kern w:val="0"/>
                <w:szCs w:val="20"/>
              </w:rPr>
            </w:pPr>
            <w:del w:id="601" w:author="LENOVO" w:date="2018-07-26T22:40:00Z">
              <w:r w:rsidDel="004F4C9E">
                <w:rPr>
                  <w:rFonts w:hint="eastAsia"/>
                  <w:color w:val="000000"/>
                  <w:kern w:val="0"/>
                  <w:szCs w:val="20"/>
                </w:rPr>
                <w:delText>status</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602" w:author="LENOVO" w:date="2018-07-26T22:40:00Z"/>
                <w:color w:val="000000"/>
                <w:kern w:val="0"/>
                <w:szCs w:val="20"/>
              </w:rPr>
            </w:pPr>
            <w:del w:id="603" w:author="LENOVO" w:date="2018-07-26T22:40:00Z">
              <w:r w:rsidDel="004F4C9E">
                <w:rPr>
                  <w:rFonts w:hint="eastAsia"/>
                  <w:color w:val="000000"/>
                  <w:kern w:val="0"/>
                  <w:szCs w:val="20"/>
                </w:rPr>
                <w:delText>String</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604" w:author="LENOVO" w:date="2018-07-26T22:40:00Z"/>
                <w:color w:val="000000"/>
                <w:kern w:val="0"/>
                <w:szCs w:val="20"/>
              </w:rPr>
            </w:pPr>
            <w:del w:id="605" w:author="LENOVO" w:date="2018-07-26T22:40:00Z">
              <w:r w:rsidDel="004F4C9E">
                <w:rPr>
                  <w:rFonts w:hint="eastAsia"/>
                  <w:color w:val="000000"/>
                  <w:kern w:val="0"/>
                  <w:szCs w:val="20"/>
                </w:rPr>
                <w:delText>1</w:delText>
              </w:r>
            </w:del>
          </w:p>
        </w:tc>
        <w:tc>
          <w:tcPr>
            <w:tcW w:w="2562"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606" w:author="LENOVO" w:date="2018-07-26T22:40:00Z"/>
                <w:color w:val="000000"/>
                <w:kern w:val="0"/>
                <w:szCs w:val="20"/>
              </w:rPr>
            </w:pPr>
            <w:del w:id="607" w:author="LENOVO" w:date="2018-07-26T22:40:00Z">
              <w:r w:rsidDel="004F4C9E">
                <w:rPr>
                  <w:rFonts w:hint="eastAsia"/>
                  <w:color w:val="000000"/>
                  <w:kern w:val="0"/>
                  <w:szCs w:val="20"/>
                </w:rPr>
                <w:delText>商标状态</w:delText>
              </w:r>
            </w:del>
          </w:p>
        </w:tc>
      </w:tr>
      <w:tr w:rsidR="008B718A" w:rsidDel="004F4C9E" w:rsidTr="008B718A">
        <w:trPr>
          <w:trHeight w:val="558"/>
          <w:del w:id="608" w:author="LENOVO" w:date="2018-07-26T22:40: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4F4C9E" w:rsidRDefault="008D3C48">
            <w:pPr>
              <w:jc w:val="center"/>
              <w:rPr>
                <w:del w:id="609" w:author="LENOVO" w:date="2018-07-26T22:40:00Z"/>
                <w:b w:val="0"/>
                <w:bCs w:val="0"/>
                <w:color w:val="000000"/>
                <w:kern w:val="0"/>
                <w:szCs w:val="20"/>
              </w:rPr>
            </w:pPr>
            <w:del w:id="610" w:author="LENOVO" w:date="2018-07-26T22:40:00Z">
              <w:r w:rsidDel="004F4C9E">
                <w:rPr>
                  <w:rFonts w:hint="eastAsia"/>
                  <w:color w:val="000000"/>
                  <w:kern w:val="0"/>
                  <w:szCs w:val="20"/>
                </w:rPr>
                <w:delText>agency</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611" w:author="LENOVO" w:date="2018-07-26T22:40:00Z"/>
                <w:color w:val="000000"/>
                <w:kern w:val="0"/>
                <w:szCs w:val="20"/>
              </w:rPr>
            </w:pPr>
            <w:del w:id="612" w:author="LENOVO" w:date="2018-07-26T22:40:00Z">
              <w:r w:rsidDel="004F4C9E">
                <w:rPr>
                  <w:rFonts w:hint="eastAsia"/>
                  <w:color w:val="000000"/>
                  <w:kern w:val="0"/>
                  <w:szCs w:val="20"/>
                </w:rPr>
                <w:delText>String</w:delText>
              </w:r>
            </w:del>
          </w:p>
        </w:tc>
        <w:tc>
          <w:tcPr>
            <w:tcW w:w="2074"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613" w:author="LENOVO" w:date="2018-07-26T22:40:00Z"/>
                <w:color w:val="000000"/>
                <w:kern w:val="0"/>
                <w:szCs w:val="20"/>
              </w:rPr>
            </w:pPr>
            <w:del w:id="614" w:author="LENOVO" w:date="2018-07-26T22:40:00Z">
              <w:r w:rsidDel="004F4C9E">
                <w:rPr>
                  <w:rFonts w:hint="eastAsia"/>
                  <w:color w:val="000000"/>
                  <w:kern w:val="0"/>
                  <w:szCs w:val="20"/>
                </w:rPr>
                <w:delText>天天代理</w:delText>
              </w:r>
            </w:del>
          </w:p>
        </w:tc>
        <w:tc>
          <w:tcPr>
            <w:tcW w:w="2562" w:type="dxa"/>
            <w:vAlign w:val="center"/>
          </w:tcPr>
          <w:p w:rsidR="008B718A" w:rsidDel="004F4C9E" w:rsidRDefault="008D3C48">
            <w:pPr>
              <w:jc w:val="center"/>
              <w:cnfStyle w:val="000000000000" w:firstRow="0" w:lastRow="0" w:firstColumn="0" w:lastColumn="0" w:oddVBand="0" w:evenVBand="0" w:oddHBand="0" w:evenHBand="0" w:firstRowFirstColumn="0" w:firstRowLastColumn="0" w:lastRowFirstColumn="0" w:lastRowLastColumn="0"/>
              <w:rPr>
                <w:del w:id="615" w:author="LENOVO" w:date="2018-07-26T22:40:00Z"/>
                <w:color w:val="000000"/>
                <w:kern w:val="0"/>
                <w:szCs w:val="20"/>
              </w:rPr>
            </w:pPr>
            <w:del w:id="616" w:author="LENOVO" w:date="2018-07-26T22:40:00Z">
              <w:r w:rsidDel="004F4C9E">
                <w:rPr>
                  <w:rFonts w:hint="eastAsia"/>
                  <w:color w:val="000000"/>
                  <w:kern w:val="0"/>
                  <w:szCs w:val="20"/>
                </w:rPr>
                <w:delText>代理机构</w:delText>
              </w:r>
            </w:del>
          </w:p>
        </w:tc>
      </w:tr>
    </w:tbl>
    <w:p w:rsidR="00593AB7" w:rsidRDefault="00593AB7"/>
    <w:p w:rsidR="008B718A" w:rsidDel="00593AB7" w:rsidRDefault="008D3C48">
      <w:pPr>
        <w:pStyle w:val="6"/>
        <w:rPr>
          <w:del w:id="617" w:author="LENOVO" w:date="2018-07-27T10:27:00Z"/>
        </w:rPr>
        <w:pPrChange w:id="618" w:author="LENOVO" w:date="2018-07-26T23:21:00Z">
          <w:pPr/>
        </w:pPrChange>
      </w:pPr>
      <w:commentRangeStart w:id="619"/>
      <w:del w:id="620" w:author="LENOVO" w:date="2018-07-27T10:27:00Z">
        <w:r w:rsidDel="00593AB7">
          <w:rPr>
            <w:rFonts w:hint="eastAsia"/>
          </w:rPr>
          <w:delText>核心商品项</w:delText>
        </w:r>
        <w:r w:rsidDel="00593AB7">
          <w:delText xml:space="preserve">实体类 </w:delText>
        </w:r>
        <w:r w:rsidDel="00593AB7">
          <w:rPr>
            <w:rFonts w:hint="eastAsia"/>
          </w:rPr>
          <w:delText>CoreItem</w:delText>
        </w:r>
        <w:r w:rsidDel="00593AB7">
          <w:delText>Entity：</w:delText>
        </w:r>
      </w:del>
      <w:commentRangeEnd w:id="619"/>
      <w:r w:rsidR="00593AB7">
        <w:rPr>
          <w:rStyle w:val="a6"/>
          <w:rFonts w:asciiTheme="minorHAnsi" w:eastAsiaTheme="minorEastAsia" w:hAnsiTheme="minorHAnsi" w:cstheme="minorBidi"/>
          <w:b w:val="0"/>
          <w:bCs w:val="0"/>
        </w:rPr>
        <w:commentReference w:id="619"/>
      </w:r>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593AB7" w:rsidTr="008B718A">
        <w:trPr>
          <w:cnfStyle w:val="100000000000" w:firstRow="1" w:lastRow="0" w:firstColumn="0" w:lastColumn="0" w:oddVBand="0" w:evenVBand="0" w:oddHBand="0" w:evenHBand="0" w:firstRowFirstColumn="0" w:firstRowLastColumn="0" w:lastRowFirstColumn="0" w:lastRowLastColumn="0"/>
          <w:del w:id="621" w:author="LENOVO" w:date="2018-07-27T10:27: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593AB7" w:rsidRDefault="008D3C48">
            <w:pPr>
              <w:rPr>
                <w:del w:id="622" w:author="LENOVO" w:date="2018-07-27T10:27:00Z"/>
                <w:kern w:val="0"/>
                <w:sz w:val="21"/>
                <w:szCs w:val="22"/>
              </w:rPr>
            </w:pPr>
            <w:del w:id="623" w:author="LENOVO" w:date="2018-07-27T10:27:00Z">
              <w:r w:rsidDel="00593AB7">
                <w:rPr>
                  <w:rFonts w:hint="eastAsia"/>
                  <w:kern w:val="0"/>
                  <w:sz w:val="21"/>
                  <w:szCs w:val="22"/>
                </w:rPr>
                <w:delText>字段名</w:delText>
              </w:r>
            </w:del>
          </w:p>
        </w:tc>
        <w:tc>
          <w:tcPr>
            <w:tcW w:w="2074" w:type="dxa"/>
          </w:tcPr>
          <w:p w:rsidR="008B718A" w:rsidDel="00593AB7" w:rsidRDefault="008D3C48">
            <w:pPr>
              <w:cnfStyle w:val="100000000000" w:firstRow="1" w:lastRow="0" w:firstColumn="0" w:lastColumn="0" w:oddVBand="0" w:evenVBand="0" w:oddHBand="0" w:evenHBand="0" w:firstRowFirstColumn="0" w:firstRowLastColumn="0" w:lastRowFirstColumn="0" w:lastRowLastColumn="0"/>
              <w:rPr>
                <w:del w:id="624" w:author="LENOVO" w:date="2018-07-27T10:27:00Z"/>
                <w:kern w:val="0"/>
                <w:sz w:val="21"/>
                <w:szCs w:val="22"/>
              </w:rPr>
            </w:pPr>
            <w:del w:id="625" w:author="LENOVO" w:date="2018-07-27T10:27:00Z">
              <w:r w:rsidDel="00593AB7">
                <w:rPr>
                  <w:rFonts w:hint="eastAsia"/>
                  <w:kern w:val="0"/>
                  <w:sz w:val="21"/>
                  <w:szCs w:val="22"/>
                </w:rPr>
                <w:delText>数据类型</w:delText>
              </w:r>
            </w:del>
          </w:p>
        </w:tc>
        <w:tc>
          <w:tcPr>
            <w:tcW w:w="2074" w:type="dxa"/>
          </w:tcPr>
          <w:p w:rsidR="008B718A" w:rsidDel="00593AB7" w:rsidRDefault="008D3C48">
            <w:pPr>
              <w:cnfStyle w:val="100000000000" w:firstRow="1" w:lastRow="0" w:firstColumn="0" w:lastColumn="0" w:oddVBand="0" w:evenVBand="0" w:oddHBand="0" w:evenHBand="0" w:firstRowFirstColumn="0" w:firstRowLastColumn="0" w:lastRowFirstColumn="0" w:lastRowLastColumn="0"/>
              <w:rPr>
                <w:del w:id="626" w:author="LENOVO" w:date="2018-07-27T10:27:00Z"/>
                <w:kern w:val="0"/>
                <w:sz w:val="21"/>
                <w:szCs w:val="22"/>
              </w:rPr>
            </w:pPr>
            <w:del w:id="627" w:author="LENOVO" w:date="2018-07-27T10:27:00Z">
              <w:r w:rsidDel="00593AB7">
                <w:rPr>
                  <w:rFonts w:hint="eastAsia"/>
                  <w:kern w:val="0"/>
                  <w:sz w:val="21"/>
                  <w:szCs w:val="22"/>
                </w:rPr>
                <w:delText>示例</w:delText>
              </w:r>
            </w:del>
          </w:p>
        </w:tc>
        <w:tc>
          <w:tcPr>
            <w:tcW w:w="2562" w:type="dxa"/>
            <w:vAlign w:val="center"/>
          </w:tcPr>
          <w:p w:rsidR="008B718A" w:rsidDel="00593AB7" w:rsidRDefault="008D3C48">
            <w:pPr>
              <w:jc w:val="center"/>
              <w:cnfStyle w:val="100000000000" w:firstRow="1" w:lastRow="0" w:firstColumn="0" w:lastColumn="0" w:oddVBand="0" w:evenVBand="0" w:oddHBand="0" w:evenHBand="0" w:firstRowFirstColumn="0" w:firstRowLastColumn="0" w:lastRowFirstColumn="0" w:lastRowLastColumn="0"/>
              <w:rPr>
                <w:del w:id="628" w:author="LENOVO" w:date="2018-07-27T10:27:00Z"/>
                <w:kern w:val="0"/>
                <w:sz w:val="21"/>
                <w:szCs w:val="22"/>
              </w:rPr>
            </w:pPr>
            <w:del w:id="629" w:author="LENOVO" w:date="2018-07-27T10:27:00Z">
              <w:r w:rsidDel="00593AB7">
                <w:rPr>
                  <w:rFonts w:hint="eastAsia"/>
                  <w:kern w:val="0"/>
                  <w:sz w:val="21"/>
                  <w:szCs w:val="22"/>
                </w:rPr>
                <w:delText>描述</w:delText>
              </w:r>
            </w:del>
          </w:p>
        </w:tc>
      </w:tr>
      <w:tr w:rsidR="008B718A" w:rsidDel="00593AB7" w:rsidTr="008B718A">
        <w:trPr>
          <w:trHeight w:val="558"/>
          <w:del w:id="630" w:author="LENOVO" w:date="2018-07-27T10:27: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593AB7" w:rsidRDefault="008D3C48">
            <w:pPr>
              <w:jc w:val="center"/>
              <w:rPr>
                <w:del w:id="631" w:author="LENOVO" w:date="2018-07-27T10:27:00Z"/>
                <w:b w:val="0"/>
                <w:bCs w:val="0"/>
                <w:color w:val="000000"/>
                <w:kern w:val="0"/>
                <w:szCs w:val="20"/>
              </w:rPr>
            </w:pPr>
            <w:del w:id="632" w:author="LENOVO" w:date="2018-07-27T10:27:00Z">
              <w:r w:rsidDel="00593AB7">
                <w:rPr>
                  <w:rFonts w:hint="eastAsia"/>
                  <w:color w:val="000000"/>
                  <w:kern w:val="0"/>
                  <w:szCs w:val="20"/>
                </w:rPr>
                <w:delText>id</w:delText>
              </w:r>
            </w:del>
          </w:p>
        </w:tc>
        <w:tc>
          <w:tcPr>
            <w:tcW w:w="2074" w:type="dxa"/>
            <w:vAlign w:val="center"/>
          </w:tcPr>
          <w:p w:rsidR="008B718A" w:rsidDel="00593AB7" w:rsidRDefault="008D3C48">
            <w:pPr>
              <w:jc w:val="center"/>
              <w:cnfStyle w:val="000000000000" w:firstRow="0" w:lastRow="0" w:firstColumn="0" w:lastColumn="0" w:oddVBand="0" w:evenVBand="0" w:oddHBand="0" w:evenHBand="0" w:firstRowFirstColumn="0" w:firstRowLastColumn="0" w:lastRowFirstColumn="0" w:lastRowLastColumn="0"/>
              <w:rPr>
                <w:del w:id="633" w:author="LENOVO" w:date="2018-07-27T10:27:00Z"/>
                <w:color w:val="000000"/>
                <w:kern w:val="0"/>
                <w:szCs w:val="20"/>
              </w:rPr>
            </w:pPr>
            <w:del w:id="634" w:author="LENOVO" w:date="2018-07-27T10:27:00Z">
              <w:r w:rsidDel="00593AB7">
                <w:rPr>
                  <w:rFonts w:hint="eastAsia"/>
                  <w:color w:val="000000"/>
                  <w:kern w:val="0"/>
                  <w:szCs w:val="20"/>
                </w:rPr>
                <w:delText>List&lt;Integer&gt;</w:delText>
              </w:r>
            </w:del>
          </w:p>
        </w:tc>
        <w:tc>
          <w:tcPr>
            <w:tcW w:w="2074" w:type="dxa"/>
            <w:vAlign w:val="center"/>
          </w:tcPr>
          <w:p w:rsidR="008B718A" w:rsidDel="00593AB7" w:rsidRDefault="008D3C48">
            <w:pPr>
              <w:jc w:val="center"/>
              <w:cnfStyle w:val="000000000000" w:firstRow="0" w:lastRow="0" w:firstColumn="0" w:lastColumn="0" w:oddVBand="0" w:evenVBand="0" w:oddHBand="0" w:evenHBand="0" w:firstRowFirstColumn="0" w:firstRowLastColumn="0" w:lastRowFirstColumn="0" w:lastRowLastColumn="0"/>
              <w:rPr>
                <w:del w:id="635" w:author="LENOVO" w:date="2018-07-27T10:27:00Z"/>
                <w:color w:val="000000"/>
                <w:kern w:val="0"/>
                <w:szCs w:val="20"/>
              </w:rPr>
            </w:pPr>
            <w:del w:id="636" w:author="LENOVO" w:date="2018-07-27T10:27:00Z">
              <w:r w:rsidDel="00593AB7">
                <w:rPr>
                  <w:rFonts w:hint="eastAsia"/>
                  <w:color w:val="000000"/>
                  <w:kern w:val="0"/>
                  <w:szCs w:val="20"/>
                </w:rPr>
                <w:delText>[350003,350003]</w:delText>
              </w:r>
            </w:del>
          </w:p>
        </w:tc>
        <w:tc>
          <w:tcPr>
            <w:tcW w:w="2562" w:type="dxa"/>
            <w:vAlign w:val="center"/>
          </w:tcPr>
          <w:p w:rsidR="008B718A" w:rsidDel="00593AB7" w:rsidRDefault="008D3C48">
            <w:pPr>
              <w:jc w:val="center"/>
              <w:cnfStyle w:val="000000000000" w:firstRow="0" w:lastRow="0" w:firstColumn="0" w:lastColumn="0" w:oddVBand="0" w:evenVBand="0" w:oddHBand="0" w:evenHBand="0" w:firstRowFirstColumn="0" w:firstRowLastColumn="0" w:lastRowFirstColumn="0" w:lastRowLastColumn="0"/>
              <w:rPr>
                <w:del w:id="637" w:author="LENOVO" w:date="2018-07-27T10:27:00Z"/>
                <w:color w:val="000000"/>
                <w:kern w:val="0"/>
                <w:szCs w:val="20"/>
              </w:rPr>
            </w:pPr>
            <w:del w:id="638" w:author="LENOVO" w:date="2018-07-27T10:27:00Z">
              <w:r w:rsidDel="00593AB7">
                <w:rPr>
                  <w:rFonts w:hint="eastAsia"/>
                  <w:color w:val="000000"/>
                  <w:kern w:val="0"/>
                  <w:szCs w:val="20"/>
                </w:rPr>
                <w:delText>对应商品项</w:delText>
              </w:r>
              <w:r w:rsidDel="00593AB7">
                <w:rPr>
                  <w:rFonts w:hint="eastAsia"/>
                  <w:color w:val="000000"/>
                  <w:kern w:val="0"/>
                  <w:szCs w:val="20"/>
                </w:rPr>
                <w:delText>ID</w:delText>
              </w:r>
            </w:del>
          </w:p>
        </w:tc>
      </w:tr>
      <w:tr w:rsidR="008B718A" w:rsidDel="00593AB7" w:rsidTr="008B718A">
        <w:trPr>
          <w:trHeight w:val="558"/>
          <w:del w:id="639" w:author="LENOVO" w:date="2018-07-27T10:27: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593AB7" w:rsidRDefault="008D3C48">
            <w:pPr>
              <w:jc w:val="center"/>
              <w:rPr>
                <w:del w:id="640" w:author="LENOVO" w:date="2018-07-27T10:27:00Z"/>
                <w:b w:val="0"/>
                <w:bCs w:val="0"/>
                <w:color w:val="000000"/>
                <w:kern w:val="0"/>
                <w:szCs w:val="20"/>
              </w:rPr>
            </w:pPr>
            <w:del w:id="641" w:author="LENOVO" w:date="2018-07-27T10:27:00Z">
              <w:r w:rsidDel="00593AB7">
                <w:rPr>
                  <w:rFonts w:hint="eastAsia"/>
                  <w:color w:val="000000"/>
                  <w:kern w:val="0"/>
                  <w:szCs w:val="20"/>
                </w:rPr>
                <w:delText>name</w:delText>
              </w:r>
            </w:del>
          </w:p>
        </w:tc>
        <w:tc>
          <w:tcPr>
            <w:tcW w:w="2074" w:type="dxa"/>
            <w:vAlign w:val="center"/>
          </w:tcPr>
          <w:p w:rsidR="008B718A" w:rsidDel="00593AB7" w:rsidRDefault="008D3C48">
            <w:pPr>
              <w:jc w:val="center"/>
              <w:cnfStyle w:val="000000000000" w:firstRow="0" w:lastRow="0" w:firstColumn="0" w:lastColumn="0" w:oddVBand="0" w:evenVBand="0" w:oddHBand="0" w:evenHBand="0" w:firstRowFirstColumn="0" w:firstRowLastColumn="0" w:lastRowFirstColumn="0" w:lastRowLastColumn="0"/>
              <w:rPr>
                <w:del w:id="642" w:author="LENOVO" w:date="2018-07-27T10:27:00Z"/>
                <w:color w:val="000000"/>
                <w:kern w:val="0"/>
                <w:szCs w:val="20"/>
              </w:rPr>
            </w:pPr>
            <w:del w:id="643" w:author="LENOVO" w:date="2018-07-27T10:27:00Z">
              <w:r w:rsidDel="00593AB7">
                <w:rPr>
                  <w:rFonts w:hint="eastAsia"/>
                  <w:color w:val="000000"/>
                  <w:kern w:val="0"/>
                  <w:szCs w:val="20"/>
                </w:rPr>
                <w:delText>List&lt;String&gt;</w:delText>
              </w:r>
            </w:del>
          </w:p>
        </w:tc>
        <w:tc>
          <w:tcPr>
            <w:tcW w:w="2074" w:type="dxa"/>
            <w:vAlign w:val="center"/>
          </w:tcPr>
          <w:p w:rsidR="008B718A" w:rsidDel="00593AB7" w:rsidRDefault="008D3C48">
            <w:pPr>
              <w:jc w:val="center"/>
              <w:cnfStyle w:val="000000000000" w:firstRow="0" w:lastRow="0" w:firstColumn="0" w:lastColumn="0" w:oddVBand="0" w:evenVBand="0" w:oddHBand="0" w:evenHBand="0" w:firstRowFirstColumn="0" w:firstRowLastColumn="0" w:lastRowFirstColumn="0" w:lastRowLastColumn="0"/>
              <w:rPr>
                <w:del w:id="644" w:author="LENOVO" w:date="2018-07-27T10:27:00Z"/>
                <w:color w:val="000000"/>
                <w:kern w:val="0"/>
                <w:szCs w:val="20"/>
              </w:rPr>
            </w:pPr>
            <w:del w:id="645" w:author="LENOVO" w:date="2018-07-27T10:27:00Z">
              <w:r w:rsidDel="00593AB7">
                <w:rPr>
                  <w:rFonts w:hint="eastAsia"/>
                  <w:color w:val="000000"/>
                  <w:kern w:val="0"/>
                  <w:szCs w:val="20"/>
                </w:rPr>
                <w:delText>[</w:delText>
              </w:r>
              <w:r w:rsidDel="00593AB7">
                <w:rPr>
                  <w:rFonts w:hint="eastAsia"/>
                  <w:color w:val="000000"/>
                  <w:kern w:val="0"/>
                  <w:szCs w:val="20"/>
                </w:rPr>
                <w:delText>张贴广告</w:delText>
              </w:r>
              <w:r w:rsidDel="00593AB7">
                <w:rPr>
                  <w:rFonts w:hint="eastAsia"/>
                  <w:color w:val="000000"/>
                  <w:kern w:val="0"/>
                  <w:szCs w:val="20"/>
                </w:rPr>
                <w:delText>,</w:delText>
              </w:r>
              <w:r w:rsidDel="00593AB7">
                <w:rPr>
                  <w:rFonts w:hint="eastAsia"/>
                  <w:color w:val="000000"/>
                  <w:kern w:val="0"/>
                  <w:szCs w:val="20"/>
                </w:rPr>
                <w:delText>户外广告</w:delText>
              </w:r>
              <w:r w:rsidDel="00593AB7">
                <w:rPr>
                  <w:rFonts w:hint="eastAsia"/>
                  <w:color w:val="000000"/>
                  <w:kern w:val="0"/>
                  <w:szCs w:val="20"/>
                </w:rPr>
                <w:delText>]</w:delText>
              </w:r>
            </w:del>
          </w:p>
        </w:tc>
        <w:tc>
          <w:tcPr>
            <w:tcW w:w="2562" w:type="dxa"/>
            <w:vAlign w:val="center"/>
          </w:tcPr>
          <w:p w:rsidR="008B718A" w:rsidDel="00593AB7" w:rsidRDefault="008D3C48">
            <w:pPr>
              <w:jc w:val="center"/>
              <w:cnfStyle w:val="000000000000" w:firstRow="0" w:lastRow="0" w:firstColumn="0" w:lastColumn="0" w:oddVBand="0" w:evenVBand="0" w:oddHBand="0" w:evenHBand="0" w:firstRowFirstColumn="0" w:firstRowLastColumn="0" w:lastRowFirstColumn="0" w:lastRowLastColumn="0"/>
              <w:rPr>
                <w:del w:id="646" w:author="LENOVO" w:date="2018-07-27T10:27:00Z"/>
                <w:color w:val="000000"/>
                <w:kern w:val="0"/>
                <w:szCs w:val="20"/>
              </w:rPr>
            </w:pPr>
            <w:del w:id="647" w:author="LENOVO" w:date="2018-07-27T10:27:00Z">
              <w:r w:rsidDel="00593AB7">
                <w:rPr>
                  <w:rFonts w:hint="eastAsia"/>
                  <w:color w:val="000000"/>
                  <w:kern w:val="0"/>
                  <w:szCs w:val="20"/>
                </w:rPr>
                <w:delText>对应商品项目名称</w:delText>
              </w:r>
            </w:del>
          </w:p>
        </w:tc>
      </w:tr>
    </w:tbl>
    <w:p w:rsidR="00D2244D" w:rsidRDefault="00D2244D">
      <w:pPr>
        <w:pStyle w:val="4"/>
        <w:rPr>
          <w:ins w:id="648" w:author="LENOVO" w:date="2018-07-27T11:51:00Z"/>
        </w:rPr>
      </w:pPr>
    </w:p>
    <w:p w:rsidR="00D2244D" w:rsidRDefault="00D2244D">
      <w:pPr>
        <w:widowControl/>
        <w:jc w:val="left"/>
        <w:rPr>
          <w:ins w:id="649" w:author="LENOVO" w:date="2018-07-27T11:51:00Z"/>
          <w:rFonts w:asciiTheme="majorHAnsi" w:eastAsiaTheme="majorEastAsia" w:hAnsiTheme="majorHAnsi" w:cstheme="majorBidi"/>
          <w:b/>
          <w:bCs/>
          <w:sz w:val="28"/>
          <w:szCs w:val="28"/>
        </w:rPr>
      </w:pPr>
      <w:ins w:id="650" w:author="LENOVO" w:date="2018-07-27T11:51:00Z">
        <w:r>
          <w:br w:type="page"/>
        </w:r>
      </w:ins>
    </w:p>
    <w:p w:rsidR="008B718A" w:rsidDel="00304D8E" w:rsidRDefault="008B718A">
      <w:pPr>
        <w:rPr>
          <w:del w:id="651" w:author="LENOVO" w:date="2018-07-27T11:05:00Z"/>
        </w:rPr>
      </w:pPr>
    </w:p>
    <w:p w:rsidR="008B718A" w:rsidDel="005015DE" w:rsidRDefault="008B718A">
      <w:pPr>
        <w:rPr>
          <w:del w:id="652" w:author="LENOVO" w:date="2018-07-27T11:06:00Z"/>
        </w:rPr>
      </w:pPr>
    </w:p>
    <w:p w:rsidR="008B718A" w:rsidRDefault="00444378">
      <w:pPr>
        <w:pStyle w:val="4"/>
        <w:pPrChange w:id="653" w:author="LENOVO" w:date="2018-07-26T23:22:00Z">
          <w:pPr/>
        </w:pPrChange>
      </w:pPr>
      <w:ins w:id="654" w:author="LENOVO" w:date="2018-07-26T23:22:00Z">
        <w:r>
          <w:rPr>
            <w:rFonts w:hint="eastAsia"/>
          </w:rPr>
          <w:t>3.</w:t>
        </w:r>
      </w:ins>
      <w:r w:rsidR="008D3C48">
        <w:rPr>
          <w:rFonts w:hint="eastAsia"/>
        </w:rPr>
        <w:t>2、输入接口</w:t>
      </w:r>
    </w:p>
    <w:p w:rsidR="008B718A" w:rsidRDefault="001C797C">
      <w:pPr>
        <w:pStyle w:val="6"/>
        <w:rPr>
          <w:ins w:id="655" w:author="LENOVO" w:date="2018-07-27T15:32:00Z"/>
        </w:rPr>
        <w:pPrChange w:id="656" w:author="LENOVO" w:date="2018-07-26T23:30:00Z">
          <w:pPr/>
        </w:pPrChange>
      </w:pPr>
      <w:commentRangeStart w:id="657"/>
      <w:ins w:id="658" w:author="LENOVO" w:date="2018-07-26T23:30:00Z">
        <w:r>
          <w:rPr>
            <w:rFonts w:hint="eastAsia"/>
          </w:rPr>
          <w:t xml:space="preserve">3.2.1近似商标名称检索请求实体类 </w:t>
        </w:r>
      </w:ins>
      <w:commentRangeEnd w:id="657"/>
      <w:ins w:id="659" w:author="LENOVO" w:date="2018-07-27T11:23:00Z">
        <w:r w:rsidR="00483F51">
          <w:rPr>
            <w:rStyle w:val="a6"/>
            <w:rFonts w:asciiTheme="minorHAnsi" w:eastAsiaTheme="minorEastAsia" w:hAnsiTheme="minorHAnsi" w:cstheme="minorBidi"/>
            <w:b w:val="0"/>
            <w:bCs w:val="0"/>
          </w:rPr>
          <w:commentReference w:id="657"/>
        </w:r>
      </w:ins>
      <w:proofErr w:type="spellStart"/>
      <w:ins w:id="660" w:author="LENOVO" w:date="2018-07-27T11:26:00Z">
        <w:r w:rsidR="00B3350B">
          <w:rPr>
            <w:rFonts w:hint="eastAsia"/>
          </w:rPr>
          <w:t>BrandSimilarRetrievalRequestEntity</w:t>
        </w:r>
      </w:ins>
      <w:proofErr w:type="spellEnd"/>
    </w:p>
    <w:p w:rsidR="0015672D" w:rsidRPr="0015672D" w:rsidRDefault="0015672D">
      <w:pPr>
        <w:rPr>
          <w:ins w:id="661" w:author="LENOVO" w:date="2018-07-26T23:31:00Z"/>
        </w:rPr>
      </w:pPr>
      <w:ins w:id="662" w:author="LENOVO" w:date="2018-07-27T15:32:00Z">
        <w:r>
          <w:rPr>
            <w:rFonts w:hint="eastAsia"/>
          </w:rPr>
          <w:tab/>
          <w:t>请求实体</w:t>
        </w:r>
        <w:proofErr w:type="gramStart"/>
        <w:r>
          <w:rPr>
            <w:rFonts w:hint="eastAsia"/>
          </w:rPr>
          <w:t>类用于</w:t>
        </w:r>
        <w:proofErr w:type="gramEnd"/>
        <w:r>
          <w:rPr>
            <w:rFonts w:hint="eastAsia"/>
          </w:rPr>
          <w:t>系统</w:t>
        </w:r>
      </w:ins>
      <w:ins w:id="663" w:author="LENOVO" w:date="2018-07-27T15:33:00Z">
        <w:r>
          <w:rPr>
            <w:rFonts w:hint="eastAsia"/>
          </w:rPr>
          <w:t>向近似商标检索服务发送的服务接口中，如前文2.1中定义。</w:t>
        </w:r>
      </w:ins>
    </w:p>
    <w:tbl>
      <w:tblPr>
        <w:tblStyle w:val="4-51"/>
        <w:tblW w:w="8784" w:type="dxa"/>
        <w:tblLayout w:type="fixed"/>
        <w:tblLook w:val="04A0" w:firstRow="1" w:lastRow="0" w:firstColumn="1" w:lastColumn="0" w:noHBand="0" w:noVBand="1"/>
      </w:tblPr>
      <w:tblGrid>
        <w:gridCol w:w="2074"/>
        <w:gridCol w:w="2074"/>
        <w:gridCol w:w="2074"/>
        <w:gridCol w:w="2562"/>
      </w:tblGrid>
      <w:tr w:rsidR="00D22064" w:rsidTr="00835734">
        <w:trPr>
          <w:cnfStyle w:val="100000000000" w:firstRow="1" w:lastRow="0" w:firstColumn="0" w:lastColumn="0" w:oddVBand="0" w:evenVBand="0" w:oddHBand="0" w:evenHBand="0" w:firstRowFirstColumn="0" w:firstRowLastColumn="0" w:lastRowFirstColumn="0" w:lastRowLastColumn="0"/>
          <w:ins w:id="664" w:author="LENOVO" w:date="2018-07-26T23:31:00Z"/>
        </w:trPr>
        <w:tc>
          <w:tcPr>
            <w:cnfStyle w:val="001000000000" w:firstRow="0" w:lastRow="0" w:firstColumn="1" w:lastColumn="0" w:oddVBand="0" w:evenVBand="0" w:oddHBand="0" w:evenHBand="0" w:firstRowFirstColumn="0" w:firstRowLastColumn="0" w:lastRowFirstColumn="0" w:lastRowLastColumn="0"/>
            <w:tcW w:w="2074" w:type="dxa"/>
          </w:tcPr>
          <w:p w:rsidR="00D22064" w:rsidRDefault="00D22064" w:rsidP="00835734">
            <w:pPr>
              <w:rPr>
                <w:ins w:id="665" w:author="LENOVO" w:date="2018-07-26T23:31:00Z"/>
                <w:kern w:val="0"/>
                <w:sz w:val="21"/>
                <w:szCs w:val="22"/>
              </w:rPr>
            </w:pPr>
            <w:ins w:id="666" w:author="LENOVO" w:date="2018-07-26T23:31:00Z">
              <w:r>
                <w:rPr>
                  <w:rFonts w:hint="eastAsia"/>
                  <w:kern w:val="0"/>
                  <w:sz w:val="21"/>
                  <w:szCs w:val="22"/>
                </w:rPr>
                <w:t>字段名</w:t>
              </w:r>
            </w:ins>
          </w:p>
        </w:tc>
        <w:tc>
          <w:tcPr>
            <w:tcW w:w="2074" w:type="dxa"/>
          </w:tcPr>
          <w:p w:rsidR="00D22064" w:rsidRDefault="00D22064" w:rsidP="00835734">
            <w:pPr>
              <w:cnfStyle w:val="100000000000" w:firstRow="1" w:lastRow="0" w:firstColumn="0" w:lastColumn="0" w:oddVBand="0" w:evenVBand="0" w:oddHBand="0" w:evenHBand="0" w:firstRowFirstColumn="0" w:firstRowLastColumn="0" w:lastRowFirstColumn="0" w:lastRowLastColumn="0"/>
              <w:rPr>
                <w:ins w:id="667" w:author="LENOVO" w:date="2018-07-26T23:31:00Z"/>
                <w:kern w:val="0"/>
                <w:sz w:val="21"/>
                <w:szCs w:val="22"/>
              </w:rPr>
            </w:pPr>
            <w:ins w:id="668" w:author="LENOVO" w:date="2018-07-26T23:31:00Z">
              <w:r>
                <w:rPr>
                  <w:rFonts w:hint="eastAsia"/>
                  <w:kern w:val="0"/>
                  <w:sz w:val="21"/>
                  <w:szCs w:val="22"/>
                </w:rPr>
                <w:t>数据类型</w:t>
              </w:r>
            </w:ins>
          </w:p>
        </w:tc>
        <w:tc>
          <w:tcPr>
            <w:tcW w:w="2074" w:type="dxa"/>
          </w:tcPr>
          <w:p w:rsidR="00D22064" w:rsidRDefault="00D22064" w:rsidP="00835734">
            <w:pPr>
              <w:cnfStyle w:val="100000000000" w:firstRow="1" w:lastRow="0" w:firstColumn="0" w:lastColumn="0" w:oddVBand="0" w:evenVBand="0" w:oddHBand="0" w:evenHBand="0" w:firstRowFirstColumn="0" w:firstRowLastColumn="0" w:lastRowFirstColumn="0" w:lastRowLastColumn="0"/>
              <w:rPr>
                <w:ins w:id="669" w:author="LENOVO" w:date="2018-07-26T23:31:00Z"/>
                <w:kern w:val="0"/>
                <w:sz w:val="21"/>
                <w:szCs w:val="22"/>
              </w:rPr>
            </w:pPr>
            <w:ins w:id="670" w:author="LENOVO" w:date="2018-07-26T23:31:00Z">
              <w:r>
                <w:rPr>
                  <w:rFonts w:hint="eastAsia"/>
                  <w:kern w:val="0"/>
                  <w:sz w:val="21"/>
                  <w:szCs w:val="22"/>
                </w:rPr>
                <w:t>示例</w:t>
              </w:r>
            </w:ins>
          </w:p>
        </w:tc>
        <w:tc>
          <w:tcPr>
            <w:tcW w:w="2562" w:type="dxa"/>
            <w:vAlign w:val="center"/>
          </w:tcPr>
          <w:p w:rsidR="00D22064" w:rsidRDefault="00D22064" w:rsidP="00835734">
            <w:pPr>
              <w:jc w:val="center"/>
              <w:cnfStyle w:val="100000000000" w:firstRow="1" w:lastRow="0" w:firstColumn="0" w:lastColumn="0" w:oddVBand="0" w:evenVBand="0" w:oddHBand="0" w:evenHBand="0" w:firstRowFirstColumn="0" w:firstRowLastColumn="0" w:lastRowFirstColumn="0" w:lastRowLastColumn="0"/>
              <w:rPr>
                <w:ins w:id="671" w:author="LENOVO" w:date="2018-07-26T23:31:00Z"/>
                <w:kern w:val="0"/>
                <w:sz w:val="21"/>
                <w:szCs w:val="22"/>
              </w:rPr>
            </w:pPr>
            <w:ins w:id="672" w:author="LENOVO" w:date="2018-07-26T23:31:00Z">
              <w:r>
                <w:rPr>
                  <w:rFonts w:hint="eastAsia"/>
                  <w:kern w:val="0"/>
                  <w:sz w:val="21"/>
                  <w:szCs w:val="22"/>
                </w:rPr>
                <w:t>描述</w:t>
              </w:r>
            </w:ins>
          </w:p>
        </w:tc>
      </w:tr>
      <w:tr w:rsidR="00D22064" w:rsidTr="00835734">
        <w:trPr>
          <w:trHeight w:val="558"/>
          <w:ins w:id="673" w:author="LENOVO" w:date="2018-07-26T23:31: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D22064" w:rsidRDefault="00D22064" w:rsidP="00835734">
            <w:pPr>
              <w:jc w:val="center"/>
              <w:rPr>
                <w:ins w:id="674" w:author="LENOVO" w:date="2018-07-26T23:31:00Z"/>
                <w:b w:val="0"/>
                <w:bCs w:val="0"/>
                <w:color w:val="000000"/>
                <w:kern w:val="0"/>
                <w:szCs w:val="20"/>
              </w:rPr>
            </w:pPr>
            <w:ins w:id="675" w:author="LENOVO" w:date="2018-07-26T23:31:00Z">
              <w:r>
                <w:rPr>
                  <w:rFonts w:hint="eastAsia"/>
                  <w:color w:val="000000"/>
                  <w:kern w:val="0"/>
                  <w:szCs w:val="20"/>
                </w:rPr>
                <w:t>name</w:t>
              </w:r>
            </w:ins>
          </w:p>
        </w:tc>
        <w:tc>
          <w:tcPr>
            <w:tcW w:w="2074" w:type="dxa"/>
            <w:vAlign w:val="center"/>
          </w:tcPr>
          <w:p w:rsidR="00D22064" w:rsidRDefault="00D22064" w:rsidP="00835734">
            <w:pPr>
              <w:jc w:val="center"/>
              <w:cnfStyle w:val="000000000000" w:firstRow="0" w:lastRow="0" w:firstColumn="0" w:lastColumn="0" w:oddVBand="0" w:evenVBand="0" w:oddHBand="0" w:evenHBand="0" w:firstRowFirstColumn="0" w:firstRowLastColumn="0" w:lastRowFirstColumn="0" w:lastRowLastColumn="0"/>
              <w:rPr>
                <w:ins w:id="676" w:author="LENOVO" w:date="2018-07-26T23:31:00Z"/>
                <w:color w:val="000000"/>
                <w:kern w:val="0"/>
                <w:szCs w:val="20"/>
              </w:rPr>
            </w:pPr>
            <w:ins w:id="677" w:author="LENOVO" w:date="2018-07-26T23:31:00Z">
              <w:r>
                <w:rPr>
                  <w:rFonts w:hint="eastAsia"/>
                  <w:color w:val="000000"/>
                  <w:kern w:val="0"/>
                  <w:szCs w:val="20"/>
                </w:rPr>
                <w:t>String</w:t>
              </w:r>
            </w:ins>
          </w:p>
        </w:tc>
        <w:tc>
          <w:tcPr>
            <w:tcW w:w="2074" w:type="dxa"/>
            <w:vAlign w:val="center"/>
          </w:tcPr>
          <w:p w:rsidR="00D22064" w:rsidRDefault="00D22064" w:rsidP="00835734">
            <w:pPr>
              <w:jc w:val="center"/>
              <w:cnfStyle w:val="000000000000" w:firstRow="0" w:lastRow="0" w:firstColumn="0" w:lastColumn="0" w:oddVBand="0" w:evenVBand="0" w:oddHBand="0" w:evenHBand="0" w:firstRowFirstColumn="0" w:firstRowLastColumn="0" w:lastRowFirstColumn="0" w:lastRowLastColumn="0"/>
              <w:rPr>
                <w:ins w:id="678" w:author="LENOVO" w:date="2018-07-26T23:31:00Z"/>
                <w:color w:val="000000"/>
                <w:kern w:val="0"/>
                <w:szCs w:val="20"/>
              </w:rPr>
            </w:pPr>
            <w:ins w:id="679" w:author="LENOVO" w:date="2018-07-26T23:31:00Z">
              <w:r>
                <w:rPr>
                  <w:rFonts w:hint="eastAsia"/>
                  <w:color w:val="000000"/>
                  <w:kern w:val="0"/>
                  <w:szCs w:val="20"/>
                </w:rPr>
                <w:t>张三</w:t>
              </w:r>
            </w:ins>
          </w:p>
        </w:tc>
        <w:tc>
          <w:tcPr>
            <w:tcW w:w="2562" w:type="dxa"/>
            <w:vAlign w:val="center"/>
          </w:tcPr>
          <w:p w:rsidR="00D22064" w:rsidRDefault="00D22064" w:rsidP="00835734">
            <w:pPr>
              <w:jc w:val="center"/>
              <w:cnfStyle w:val="000000000000" w:firstRow="0" w:lastRow="0" w:firstColumn="0" w:lastColumn="0" w:oddVBand="0" w:evenVBand="0" w:oddHBand="0" w:evenHBand="0" w:firstRowFirstColumn="0" w:firstRowLastColumn="0" w:lastRowFirstColumn="0" w:lastRowLastColumn="0"/>
              <w:rPr>
                <w:ins w:id="680" w:author="LENOVO" w:date="2018-07-26T23:31:00Z"/>
                <w:color w:val="000000"/>
                <w:kern w:val="0"/>
                <w:szCs w:val="20"/>
              </w:rPr>
            </w:pPr>
            <w:ins w:id="681" w:author="LENOVO" w:date="2018-07-26T23:31:00Z">
              <w:r>
                <w:rPr>
                  <w:rFonts w:hint="eastAsia"/>
                  <w:color w:val="000000"/>
                  <w:kern w:val="0"/>
                  <w:szCs w:val="20"/>
                </w:rPr>
                <w:t>页面输入传给</w:t>
              </w:r>
              <w:r>
                <w:rPr>
                  <w:rFonts w:hint="eastAsia"/>
                  <w:color w:val="000000"/>
                  <w:kern w:val="0"/>
                  <w:szCs w:val="20"/>
                </w:rPr>
                <w:t>AI</w:t>
              </w:r>
              <w:r>
                <w:rPr>
                  <w:rFonts w:hint="eastAsia"/>
                  <w:color w:val="000000"/>
                  <w:kern w:val="0"/>
                  <w:szCs w:val="20"/>
                </w:rPr>
                <w:t>系统的名称（输入接口）</w:t>
              </w:r>
            </w:ins>
          </w:p>
        </w:tc>
      </w:tr>
      <w:tr w:rsidR="00D22064" w:rsidTr="00802C7C">
        <w:trPr>
          <w:trHeight w:val="300"/>
          <w:ins w:id="682" w:author="LENOVO" w:date="2018-07-26T23:31:00Z"/>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vAlign w:val="center"/>
          </w:tcPr>
          <w:p w:rsidR="00D22064" w:rsidRDefault="008D59FD" w:rsidP="00835734">
            <w:pPr>
              <w:jc w:val="center"/>
              <w:rPr>
                <w:ins w:id="683" w:author="LENOVO" w:date="2018-07-26T23:31:00Z"/>
                <w:b w:val="0"/>
                <w:bCs w:val="0"/>
                <w:color w:val="000000"/>
                <w:kern w:val="0"/>
                <w:szCs w:val="20"/>
              </w:rPr>
            </w:pPr>
            <w:ins w:id="684" w:author="LENOVO" w:date="2018-07-27T11:21:00Z">
              <w:r>
                <w:rPr>
                  <w:rFonts w:hint="eastAsia"/>
                  <w:color w:val="000000"/>
                  <w:kern w:val="0"/>
                  <w:szCs w:val="20"/>
                </w:rPr>
                <w:t>c</w:t>
              </w:r>
            </w:ins>
            <w:ins w:id="685" w:author="LENOVO" w:date="2018-07-27T15:02:00Z">
              <w:r w:rsidR="007F7056">
                <w:rPr>
                  <w:rFonts w:hint="eastAsia"/>
                  <w:color w:val="000000"/>
                  <w:kern w:val="0"/>
                  <w:szCs w:val="20"/>
                </w:rPr>
                <w:t>ategor</w:t>
              </w:r>
            </w:ins>
            <w:ins w:id="686" w:author="LENOVO" w:date="2018-07-27T15:32:00Z">
              <w:r w:rsidR="007F7056">
                <w:rPr>
                  <w:rFonts w:hint="eastAsia"/>
                  <w:color w:val="000000"/>
                  <w:kern w:val="0"/>
                  <w:szCs w:val="20"/>
                </w:rPr>
                <w:t>ies</w:t>
              </w:r>
            </w:ins>
          </w:p>
        </w:tc>
        <w:tc>
          <w:tcPr>
            <w:tcW w:w="2074" w:type="dxa"/>
            <w:tcBorders>
              <w:bottom w:val="single" w:sz="4" w:space="0" w:color="auto"/>
            </w:tcBorders>
            <w:vAlign w:val="center"/>
          </w:tcPr>
          <w:p w:rsidR="00D22064" w:rsidRDefault="00802C7C" w:rsidP="00802C7C">
            <w:pPr>
              <w:jc w:val="center"/>
              <w:cnfStyle w:val="000000000000" w:firstRow="0" w:lastRow="0" w:firstColumn="0" w:lastColumn="0" w:oddVBand="0" w:evenVBand="0" w:oddHBand="0" w:evenHBand="0" w:firstRowFirstColumn="0" w:firstRowLastColumn="0" w:lastRowFirstColumn="0" w:lastRowLastColumn="0"/>
              <w:rPr>
                <w:ins w:id="687" w:author="LENOVO" w:date="2018-07-26T23:31:00Z"/>
                <w:color w:val="000000"/>
                <w:kern w:val="0"/>
                <w:szCs w:val="20"/>
              </w:rPr>
            </w:pPr>
            <w:ins w:id="688" w:author="LENOVO" w:date="2018-07-27T11:21:00Z">
              <w:r>
                <w:rPr>
                  <w:rFonts w:hint="eastAsia"/>
                  <w:color w:val="000000"/>
                  <w:kern w:val="0"/>
                  <w:szCs w:val="20"/>
                </w:rPr>
                <w:t>List&lt;String&gt;</w:t>
              </w:r>
            </w:ins>
          </w:p>
        </w:tc>
        <w:tc>
          <w:tcPr>
            <w:tcW w:w="2074" w:type="dxa"/>
            <w:tcBorders>
              <w:bottom w:val="single" w:sz="4" w:space="0" w:color="auto"/>
            </w:tcBorders>
            <w:vAlign w:val="center"/>
          </w:tcPr>
          <w:p w:rsidR="00D22064" w:rsidRDefault="00802C7C" w:rsidP="00835734">
            <w:pPr>
              <w:jc w:val="center"/>
              <w:cnfStyle w:val="000000000000" w:firstRow="0" w:lastRow="0" w:firstColumn="0" w:lastColumn="0" w:oddVBand="0" w:evenVBand="0" w:oddHBand="0" w:evenHBand="0" w:firstRowFirstColumn="0" w:firstRowLastColumn="0" w:lastRowFirstColumn="0" w:lastRowLastColumn="0"/>
              <w:rPr>
                <w:ins w:id="689" w:author="LENOVO" w:date="2018-07-26T23:31:00Z"/>
                <w:color w:val="000000"/>
                <w:kern w:val="0"/>
                <w:szCs w:val="20"/>
              </w:rPr>
            </w:pPr>
            <w:ins w:id="690" w:author="LENOVO" w:date="2018-07-27T11:21:00Z">
              <w:r>
                <w:rPr>
                  <w:rFonts w:hint="eastAsia"/>
                  <w:color w:val="000000"/>
                  <w:kern w:val="0"/>
                  <w:szCs w:val="20"/>
                </w:rPr>
                <w:t>[35,43]</w:t>
              </w:r>
            </w:ins>
          </w:p>
        </w:tc>
        <w:tc>
          <w:tcPr>
            <w:tcW w:w="2562" w:type="dxa"/>
            <w:tcBorders>
              <w:bottom w:val="single" w:sz="4" w:space="0" w:color="auto"/>
            </w:tcBorders>
            <w:vAlign w:val="center"/>
          </w:tcPr>
          <w:p w:rsidR="00D22064" w:rsidRDefault="00456FC7" w:rsidP="00835734">
            <w:pPr>
              <w:jc w:val="center"/>
              <w:cnfStyle w:val="000000000000" w:firstRow="0" w:lastRow="0" w:firstColumn="0" w:lastColumn="0" w:oddVBand="0" w:evenVBand="0" w:oddHBand="0" w:evenHBand="0" w:firstRowFirstColumn="0" w:firstRowLastColumn="0" w:lastRowFirstColumn="0" w:lastRowLastColumn="0"/>
              <w:rPr>
                <w:ins w:id="691" w:author="LENOVO" w:date="2018-07-26T23:31:00Z"/>
                <w:color w:val="000000"/>
                <w:kern w:val="0"/>
                <w:szCs w:val="20"/>
              </w:rPr>
            </w:pPr>
            <w:ins w:id="692" w:author="LENOVO" w:date="2018-07-27T11:22:00Z">
              <w:r>
                <w:rPr>
                  <w:rFonts w:hint="eastAsia"/>
                  <w:color w:val="000000"/>
                  <w:kern w:val="0"/>
                  <w:szCs w:val="20"/>
                </w:rPr>
                <w:t>此次检索</w:t>
              </w:r>
              <w:r w:rsidR="00802C7C">
                <w:rPr>
                  <w:rFonts w:hint="eastAsia"/>
                  <w:color w:val="000000"/>
                  <w:kern w:val="0"/>
                  <w:szCs w:val="20"/>
                </w:rPr>
                <w:t>要查询的</w:t>
              </w:r>
              <w:r>
                <w:rPr>
                  <w:rFonts w:hint="eastAsia"/>
                  <w:color w:val="000000"/>
                  <w:kern w:val="0"/>
                  <w:szCs w:val="20"/>
                </w:rPr>
                <w:t>商标</w:t>
              </w:r>
              <w:r w:rsidR="00802C7C">
                <w:rPr>
                  <w:rFonts w:hint="eastAsia"/>
                  <w:color w:val="000000"/>
                  <w:kern w:val="0"/>
                  <w:szCs w:val="20"/>
                </w:rPr>
                <w:t>类别</w:t>
              </w:r>
            </w:ins>
          </w:p>
        </w:tc>
      </w:tr>
    </w:tbl>
    <w:p w:rsidR="00D22064" w:rsidRPr="00D22064" w:rsidRDefault="00D22064" w:rsidP="00D22064"/>
    <w:p w:rsidR="008B718A" w:rsidDel="00D10A72" w:rsidRDefault="008D3C48">
      <w:pPr>
        <w:pStyle w:val="6"/>
        <w:rPr>
          <w:del w:id="693" w:author="LENOVO" w:date="2018-07-27T15:04:00Z"/>
        </w:rPr>
        <w:pPrChange w:id="694" w:author="LENOVO" w:date="2018-07-26T23:22:00Z">
          <w:pPr/>
        </w:pPrChange>
      </w:pPr>
      <w:del w:id="695" w:author="LENOVO" w:date="2018-07-27T15:04:00Z">
        <w:r w:rsidDel="00D10A72">
          <w:rPr>
            <w:rFonts w:hint="eastAsia"/>
          </w:rPr>
          <w:delText>商标名称结果</w:delText>
        </w:r>
        <w:r w:rsidDel="00D10A72">
          <w:delText xml:space="preserve">实体类 </w:delText>
        </w:r>
        <w:r w:rsidDel="00D10A72">
          <w:rPr>
            <w:rFonts w:hint="eastAsia"/>
          </w:rPr>
          <w:delText>BrandNameResult</w:delText>
        </w:r>
        <w:r w:rsidDel="00D10A72">
          <w:delText>Entity：</w:delText>
        </w:r>
      </w:del>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D10A72" w:rsidTr="008B718A">
        <w:trPr>
          <w:cnfStyle w:val="100000000000" w:firstRow="1" w:lastRow="0" w:firstColumn="0" w:lastColumn="0" w:oddVBand="0" w:evenVBand="0" w:oddHBand="0" w:evenHBand="0" w:firstRowFirstColumn="0" w:firstRowLastColumn="0" w:lastRowFirstColumn="0" w:lastRowLastColumn="0"/>
          <w:del w:id="696" w:author="LENOVO" w:date="2018-07-27T15:04: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D10A72" w:rsidRDefault="008D3C48">
            <w:pPr>
              <w:rPr>
                <w:del w:id="697" w:author="LENOVO" w:date="2018-07-27T15:04:00Z"/>
                <w:kern w:val="0"/>
                <w:sz w:val="21"/>
                <w:szCs w:val="22"/>
              </w:rPr>
            </w:pPr>
            <w:del w:id="698" w:author="LENOVO" w:date="2018-07-27T15:04:00Z">
              <w:r w:rsidDel="00D10A72">
                <w:rPr>
                  <w:rFonts w:hint="eastAsia"/>
                  <w:kern w:val="0"/>
                  <w:sz w:val="21"/>
                  <w:szCs w:val="22"/>
                </w:rPr>
                <w:delText>字段名</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699" w:author="LENOVO" w:date="2018-07-27T15:04:00Z"/>
                <w:kern w:val="0"/>
                <w:sz w:val="21"/>
                <w:szCs w:val="22"/>
              </w:rPr>
            </w:pPr>
            <w:del w:id="700" w:author="LENOVO" w:date="2018-07-27T15:04:00Z">
              <w:r w:rsidDel="00D10A72">
                <w:rPr>
                  <w:rFonts w:hint="eastAsia"/>
                  <w:kern w:val="0"/>
                  <w:sz w:val="21"/>
                  <w:szCs w:val="22"/>
                </w:rPr>
                <w:delText>数据类型</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701" w:author="LENOVO" w:date="2018-07-27T15:04:00Z"/>
                <w:kern w:val="0"/>
                <w:sz w:val="21"/>
                <w:szCs w:val="22"/>
              </w:rPr>
            </w:pPr>
            <w:del w:id="702" w:author="LENOVO" w:date="2018-07-27T15:04:00Z">
              <w:r w:rsidDel="00D10A72">
                <w:rPr>
                  <w:rFonts w:hint="eastAsia"/>
                  <w:kern w:val="0"/>
                  <w:sz w:val="21"/>
                  <w:szCs w:val="22"/>
                </w:rPr>
                <w:delText>示例</w:delText>
              </w:r>
            </w:del>
          </w:p>
        </w:tc>
        <w:tc>
          <w:tcPr>
            <w:tcW w:w="2562" w:type="dxa"/>
            <w:vAlign w:val="center"/>
          </w:tcPr>
          <w:p w:rsidR="008B718A" w:rsidDel="00D10A72" w:rsidRDefault="008D3C48">
            <w:pPr>
              <w:jc w:val="center"/>
              <w:cnfStyle w:val="100000000000" w:firstRow="1" w:lastRow="0" w:firstColumn="0" w:lastColumn="0" w:oddVBand="0" w:evenVBand="0" w:oddHBand="0" w:evenHBand="0" w:firstRowFirstColumn="0" w:firstRowLastColumn="0" w:lastRowFirstColumn="0" w:lastRowLastColumn="0"/>
              <w:rPr>
                <w:del w:id="703" w:author="LENOVO" w:date="2018-07-27T15:04:00Z"/>
                <w:kern w:val="0"/>
                <w:sz w:val="21"/>
                <w:szCs w:val="22"/>
              </w:rPr>
            </w:pPr>
            <w:del w:id="704" w:author="LENOVO" w:date="2018-07-27T15:04:00Z">
              <w:r w:rsidDel="00D10A72">
                <w:rPr>
                  <w:rFonts w:hint="eastAsia"/>
                  <w:kern w:val="0"/>
                  <w:sz w:val="21"/>
                  <w:szCs w:val="22"/>
                </w:rPr>
                <w:delText>描述</w:delText>
              </w:r>
            </w:del>
          </w:p>
        </w:tc>
      </w:tr>
      <w:tr w:rsidR="008B718A" w:rsidDel="00D10A72" w:rsidTr="008B718A">
        <w:trPr>
          <w:trHeight w:val="558"/>
          <w:del w:id="705" w:author="LENOVO" w:date="2018-07-27T15:04: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706" w:author="LENOVO" w:date="2018-07-27T15:04:00Z"/>
                <w:b w:val="0"/>
                <w:bCs w:val="0"/>
                <w:color w:val="000000"/>
                <w:kern w:val="0"/>
                <w:szCs w:val="20"/>
              </w:rPr>
            </w:pPr>
            <w:del w:id="707" w:author="LENOVO" w:date="2018-07-27T15:04:00Z">
              <w:r w:rsidDel="00D10A72">
                <w:rPr>
                  <w:rFonts w:hint="eastAsia"/>
                  <w:color w:val="000000"/>
                  <w:kern w:val="0"/>
                  <w:szCs w:val="20"/>
                </w:rPr>
                <w:delText>name</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08" w:author="LENOVO" w:date="2018-07-27T15:04:00Z"/>
                <w:color w:val="000000"/>
                <w:kern w:val="0"/>
                <w:szCs w:val="20"/>
              </w:rPr>
            </w:pPr>
            <w:del w:id="709" w:author="LENOVO" w:date="2018-07-27T15:04:00Z">
              <w:r w:rsidDel="00D10A72">
                <w:rPr>
                  <w:rFonts w:hint="eastAsia"/>
                  <w:color w:val="000000"/>
                  <w:kern w:val="0"/>
                  <w:szCs w:val="20"/>
                </w:rPr>
                <w:delText>String</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10" w:author="LENOVO" w:date="2018-07-27T15:04:00Z"/>
                <w:color w:val="000000"/>
                <w:kern w:val="0"/>
                <w:szCs w:val="20"/>
              </w:rPr>
            </w:pPr>
            <w:del w:id="711" w:author="LENOVO" w:date="2018-07-27T15:04:00Z">
              <w:r w:rsidDel="00D10A72">
                <w:rPr>
                  <w:rFonts w:hint="eastAsia"/>
                  <w:color w:val="000000"/>
                  <w:kern w:val="0"/>
                  <w:szCs w:val="20"/>
                </w:rPr>
                <w:delText>张三</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12" w:author="LENOVO" w:date="2018-07-27T15:04:00Z"/>
                <w:color w:val="000000"/>
                <w:kern w:val="0"/>
                <w:szCs w:val="20"/>
              </w:rPr>
            </w:pPr>
            <w:del w:id="713" w:author="LENOVO" w:date="2018-07-27T15:04:00Z">
              <w:r w:rsidDel="00D10A72">
                <w:rPr>
                  <w:rFonts w:hint="eastAsia"/>
                  <w:color w:val="000000"/>
                  <w:kern w:val="0"/>
                  <w:szCs w:val="20"/>
                </w:rPr>
                <w:delText>页面输入传给</w:delText>
              </w:r>
              <w:r w:rsidDel="00D10A72">
                <w:rPr>
                  <w:rFonts w:hint="eastAsia"/>
                  <w:color w:val="000000"/>
                  <w:kern w:val="0"/>
                  <w:szCs w:val="20"/>
                </w:rPr>
                <w:delText>AI</w:delText>
              </w:r>
              <w:r w:rsidDel="00D10A72">
                <w:rPr>
                  <w:rFonts w:hint="eastAsia"/>
                  <w:color w:val="000000"/>
                  <w:kern w:val="0"/>
                  <w:szCs w:val="20"/>
                </w:rPr>
                <w:delText>系统的名称（输入接口）</w:delText>
              </w:r>
            </w:del>
          </w:p>
        </w:tc>
      </w:tr>
      <w:tr w:rsidR="008B718A" w:rsidDel="00D10A72" w:rsidTr="008B718A">
        <w:trPr>
          <w:trHeight w:val="90"/>
          <w:del w:id="714" w:author="LENOVO" w:date="2018-07-27T15:04: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715" w:author="LENOVO" w:date="2018-07-27T15:04:00Z"/>
                <w:b w:val="0"/>
                <w:bCs w:val="0"/>
                <w:color w:val="000000"/>
                <w:kern w:val="0"/>
                <w:szCs w:val="20"/>
              </w:rPr>
            </w:pPr>
            <w:commentRangeStart w:id="716"/>
            <w:del w:id="717" w:author="LENOVO" w:date="2018-07-27T15:04:00Z">
              <w:r w:rsidDel="00D10A72">
                <w:rPr>
                  <w:rFonts w:hint="eastAsia"/>
                  <w:color w:val="000000"/>
                  <w:kern w:val="0"/>
                  <w:szCs w:val="20"/>
                </w:rPr>
                <w:delText>status</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18" w:author="LENOVO" w:date="2018-07-27T15:04:00Z"/>
                <w:color w:val="000000"/>
                <w:kern w:val="0"/>
                <w:szCs w:val="20"/>
              </w:rPr>
            </w:pPr>
            <w:del w:id="719" w:author="LENOVO" w:date="2018-07-27T15:04:00Z">
              <w:r w:rsidDel="00D10A72">
                <w:rPr>
                  <w:rFonts w:hint="eastAsia"/>
                  <w:color w:val="000000"/>
                  <w:kern w:val="0"/>
                  <w:szCs w:val="20"/>
                </w:rPr>
                <w:delText>Integer</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20" w:author="LENOVO" w:date="2018-07-27T15:04:00Z"/>
                <w:color w:val="000000"/>
                <w:kern w:val="0"/>
                <w:szCs w:val="20"/>
              </w:rPr>
            </w:pPr>
            <w:del w:id="721" w:author="LENOVO" w:date="2018-07-27T15:04:00Z">
              <w:r w:rsidDel="00D10A72">
                <w:rPr>
                  <w:rFonts w:hint="eastAsia"/>
                  <w:color w:val="000000"/>
                  <w:kern w:val="0"/>
                  <w:szCs w:val="20"/>
                </w:rPr>
                <w:delText>1</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22" w:author="LENOVO" w:date="2018-07-27T15:04:00Z"/>
                <w:color w:val="000000"/>
                <w:kern w:val="0"/>
                <w:szCs w:val="20"/>
              </w:rPr>
            </w:pPr>
            <w:del w:id="723" w:author="LENOVO" w:date="2018-07-27T15:04:00Z">
              <w:r w:rsidDel="00D10A72">
                <w:rPr>
                  <w:rFonts w:hint="eastAsia"/>
                  <w:color w:val="000000"/>
                  <w:kern w:val="0"/>
                  <w:szCs w:val="20"/>
                </w:rPr>
                <w:delText>上传</w:delText>
              </w:r>
              <w:r w:rsidDel="00D10A72">
                <w:rPr>
                  <w:rFonts w:hint="eastAsia"/>
                  <w:color w:val="000000"/>
                  <w:kern w:val="0"/>
                  <w:szCs w:val="20"/>
                </w:rPr>
                <w:delText>AI</w:delText>
              </w:r>
              <w:r w:rsidDel="00D10A72">
                <w:rPr>
                  <w:rFonts w:hint="eastAsia"/>
                  <w:color w:val="000000"/>
                  <w:kern w:val="0"/>
                  <w:szCs w:val="20"/>
                </w:rPr>
                <w:delText>系统状态</w:delText>
              </w:r>
              <w:commentRangeEnd w:id="716"/>
              <w:r w:rsidR="00B049CF" w:rsidDel="00D10A72">
                <w:rPr>
                  <w:rStyle w:val="a6"/>
                </w:rPr>
                <w:commentReference w:id="716"/>
              </w:r>
            </w:del>
          </w:p>
        </w:tc>
      </w:tr>
    </w:tbl>
    <w:p w:rsidR="008B718A" w:rsidDel="00D10A72" w:rsidRDefault="008B718A">
      <w:pPr>
        <w:rPr>
          <w:del w:id="724" w:author="LENOVO" w:date="2018-07-27T15:04:00Z"/>
          <w:rFonts w:eastAsia="宋体"/>
        </w:rPr>
      </w:pPr>
    </w:p>
    <w:p w:rsidR="008B718A" w:rsidDel="00D10A72" w:rsidRDefault="008D3C48">
      <w:pPr>
        <w:pStyle w:val="6"/>
        <w:rPr>
          <w:del w:id="725" w:author="LENOVO" w:date="2018-07-27T15:04:00Z"/>
        </w:rPr>
        <w:pPrChange w:id="726" w:author="LENOVO" w:date="2018-07-26T23:22:00Z">
          <w:pPr/>
        </w:pPrChange>
      </w:pPr>
      <w:del w:id="727" w:author="LENOVO" w:date="2018-07-27T15:04:00Z">
        <w:r w:rsidDel="00D10A72">
          <w:rPr>
            <w:rFonts w:hint="eastAsia"/>
          </w:rPr>
          <w:delText>核心保护类别结果</w:delText>
        </w:r>
        <w:r w:rsidDel="00D10A72">
          <w:delText xml:space="preserve">实体类 </w:delText>
        </w:r>
        <w:r w:rsidDel="00D10A72">
          <w:rPr>
            <w:rFonts w:hint="eastAsia"/>
          </w:rPr>
          <w:delText>CoreProtectedResult</w:delText>
        </w:r>
        <w:r w:rsidDel="00D10A72">
          <w:delText>Entity：</w:delText>
        </w:r>
      </w:del>
    </w:p>
    <w:tbl>
      <w:tblPr>
        <w:tblStyle w:val="4-51"/>
        <w:tblW w:w="8784" w:type="dxa"/>
        <w:tblLayout w:type="fixed"/>
        <w:tblLook w:val="04A0" w:firstRow="1" w:lastRow="0" w:firstColumn="1" w:lastColumn="0" w:noHBand="0" w:noVBand="1"/>
      </w:tblPr>
      <w:tblGrid>
        <w:gridCol w:w="2074"/>
        <w:gridCol w:w="2074"/>
        <w:gridCol w:w="2074"/>
        <w:gridCol w:w="2562"/>
      </w:tblGrid>
      <w:tr w:rsidR="008B718A" w:rsidDel="00D10A72" w:rsidTr="008B718A">
        <w:trPr>
          <w:cnfStyle w:val="100000000000" w:firstRow="1" w:lastRow="0" w:firstColumn="0" w:lastColumn="0" w:oddVBand="0" w:evenVBand="0" w:oddHBand="0" w:evenHBand="0" w:firstRowFirstColumn="0" w:firstRowLastColumn="0" w:lastRowFirstColumn="0" w:lastRowLastColumn="0"/>
          <w:del w:id="728" w:author="LENOVO" w:date="2018-07-27T15:04:00Z"/>
        </w:trPr>
        <w:tc>
          <w:tcPr>
            <w:cnfStyle w:val="001000000000" w:firstRow="0" w:lastRow="0" w:firstColumn="1" w:lastColumn="0" w:oddVBand="0" w:evenVBand="0" w:oddHBand="0" w:evenHBand="0" w:firstRowFirstColumn="0" w:firstRowLastColumn="0" w:lastRowFirstColumn="0" w:lastRowLastColumn="0"/>
            <w:tcW w:w="2074" w:type="dxa"/>
          </w:tcPr>
          <w:p w:rsidR="008B718A" w:rsidDel="00D10A72" w:rsidRDefault="008D3C48">
            <w:pPr>
              <w:rPr>
                <w:del w:id="729" w:author="LENOVO" w:date="2018-07-27T15:04:00Z"/>
                <w:kern w:val="0"/>
                <w:sz w:val="21"/>
                <w:szCs w:val="22"/>
              </w:rPr>
            </w:pPr>
            <w:del w:id="730" w:author="LENOVO" w:date="2018-07-27T15:04:00Z">
              <w:r w:rsidDel="00D10A72">
                <w:rPr>
                  <w:rFonts w:hint="eastAsia"/>
                  <w:kern w:val="0"/>
                  <w:sz w:val="21"/>
                  <w:szCs w:val="22"/>
                </w:rPr>
                <w:delText>字段名</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731" w:author="LENOVO" w:date="2018-07-27T15:04:00Z"/>
                <w:kern w:val="0"/>
                <w:sz w:val="21"/>
                <w:szCs w:val="22"/>
              </w:rPr>
            </w:pPr>
            <w:del w:id="732" w:author="LENOVO" w:date="2018-07-27T15:04:00Z">
              <w:r w:rsidDel="00D10A72">
                <w:rPr>
                  <w:rFonts w:hint="eastAsia"/>
                  <w:kern w:val="0"/>
                  <w:sz w:val="21"/>
                  <w:szCs w:val="22"/>
                </w:rPr>
                <w:delText>数据类型</w:delText>
              </w:r>
            </w:del>
          </w:p>
        </w:tc>
        <w:tc>
          <w:tcPr>
            <w:tcW w:w="2074" w:type="dxa"/>
          </w:tcPr>
          <w:p w:rsidR="008B718A" w:rsidDel="00D10A72" w:rsidRDefault="008D3C48">
            <w:pPr>
              <w:cnfStyle w:val="100000000000" w:firstRow="1" w:lastRow="0" w:firstColumn="0" w:lastColumn="0" w:oddVBand="0" w:evenVBand="0" w:oddHBand="0" w:evenHBand="0" w:firstRowFirstColumn="0" w:firstRowLastColumn="0" w:lastRowFirstColumn="0" w:lastRowLastColumn="0"/>
              <w:rPr>
                <w:del w:id="733" w:author="LENOVO" w:date="2018-07-27T15:04:00Z"/>
                <w:kern w:val="0"/>
                <w:sz w:val="21"/>
                <w:szCs w:val="22"/>
              </w:rPr>
            </w:pPr>
            <w:del w:id="734" w:author="LENOVO" w:date="2018-07-27T15:04:00Z">
              <w:r w:rsidDel="00D10A72">
                <w:rPr>
                  <w:rFonts w:hint="eastAsia"/>
                  <w:kern w:val="0"/>
                  <w:sz w:val="21"/>
                  <w:szCs w:val="22"/>
                </w:rPr>
                <w:delText>示例</w:delText>
              </w:r>
            </w:del>
          </w:p>
        </w:tc>
        <w:tc>
          <w:tcPr>
            <w:tcW w:w="2562" w:type="dxa"/>
            <w:vAlign w:val="center"/>
          </w:tcPr>
          <w:p w:rsidR="008B718A" w:rsidDel="00D10A72" w:rsidRDefault="008D3C48">
            <w:pPr>
              <w:jc w:val="center"/>
              <w:cnfStyle w:val="100000000000" w:firstRow="1" w:lastRow="0" w:firstColumn="0" w:lastColumn="0" w:oddVBand="0" w:evenVBand="0" w:oddHBand="0" w:evenHBand="0" w:firstRowFirstColumn="0" w:firstRowLastColumn="0" w:lastRowFirstColumn="0" w:lastRowLastColumn="0"/>
              <w:rPr>
                <w:del w:id="735" w:author="LENOVO" w:date="2018-07-27T15:04:00Z"/>
                <w:kern w:val="0"/>
                <w:sz w:val="21"/>
                <w:szCs w:val="22"/>
              </w:rPr>
            </w:pPr>
            <w:del w:id="736" w:author="LENOVO" w:date="2018-07-27T15:04:00Z">
              <w:r w:rsidDel="00D10A72">
                <w:rPr>
                  <w:rFonts w:hint="eastAsia"/>
                  <w:kern w:val="0"/>
                  <w:sz w:val="21"/>
                  <w:szCs w:val="22"/>
                </w:rPr>
                <w:delText>描述</w:delText>
              </w:r>
            </w:del>
          </w:p>
        </w:tc>
      </w:tr>
      <w:tr w:rsidR="008B718A" w:rsidDel="00D10A72" w:rsidTr="008B718A">
        <w:trPr>
          <w:trHeight w:val="558"/>
          <w:del w:id="737" w:author="LENOVO" w:date="2018-07-27T15:04: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738" w:author="LENOVO" w:date="2018-07-27T15:04:00Z"/>
                <w:b w:val="0"/>
                <w:bCs w:val="0"/>
                <w:color w:val="000000"/>
                <w:kern w:val="0"/>
                <w:szCs w:val="20"/>
              </w:rPr>
            </w:pPr>
            <w:del w:id="739" w:author="LENOVO" w:date="2018-07-27T15:04:00Z">
              <w:r w:rsidDel="00D10A72">
                <w:rPr>
                  <w:rFonts w:hint="eastAsia"/>
                  <w:color w:val="000000"/>
                  <w:kern w:val="0"/>
                  <w:szCs w:val="20"/>
                </w:rPr>
                <w:delText>ids</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40" w:author="LENOVO" w:date="2018-07-27T15:04:00Z"/>
                <w:color w:val="000000"/>
                <w:kern w:val="0"/>
                <w:szCs w:val="20"/>
              </w:rPr>
            </w:pPr>
            <w:del w:id="741" w:author="LENOVO" w:date="2018-07-27T15:04:00Z">
              <w:r w:rsidDel="00D10A72">
                <w:rPr>
                  <w:rFonts w:hint="eastAsia"/>
                  <w:color w:val="000000"/>
                  <w:kern w:val="0"/>
                  <w:szCs w:val="20"/>
                </w:rPr>
                <w:delText>List&lt;String&gt;</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42" w:author="LENOVO" w:date="2018-07-27T15:04:00Z"/>
                <w:color w:val="000000"/>
                <w:kern w:val="0"/>
                <w:szCs w:val="20"/>
              </w:rPr>
            </w:pPr>
            <w:del w:id="743" w:author="LENOVO" w:date="2018-07-27T15:04:00Z">
              <w:r w:rsidDel="00D10A72">
                <w:rPr>
                  <w:rFonts w:hint="eastAsia"/>
                  <w:color w:val="000000"/>
                  <w:kern w:val="0"/>
                  <w:szCs w:val="20"/>
                </w:rPr>
                <w:delText>[35,43]</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44" w:author="LENOVO" w:date="2018-07-27T15:04:00Z"/>
                <w:color w:val="000000"/>
                <w:kern w:val="0"/>
                <w:szCs w:val="20"/>
              </w:rPr>
            </w:pPr>
            <w:del w:id="745" w:author="LENOVO" w:date="2018-07-27T15:04:00Z">
              <w:r w:rsidDel="00D10A72">
                <w:rPr>
                  <w:rFonts w:hint="eastAsia"/>
                  <w:color w:val="000000"/>
                  <w:kern w:val="0"/>
                  <w:szCs w:val="20"/>
                </w:rPr>
                <w:delText>此参数在后台配置，用户选择行业后，自动匹配上，传给</w:delText>
              </w:r>
              <w:r w:rsidDel="00D10A72">
                <w:rPr>
                  <w:rFonts w:hint="eastAsia"/>
                  <w:color w:val="000000"/>
                  <w:kern w:val="0"/>
                  <w:szCs w:val="20"/>
                </w:rPr>
                <w:delText>AI</w:delText>
              </w:r>
              <w:r w:rsidDel="00D10A72">
                <w:rPr>
                  <w:rFonts w:hint="eastAsia"/>
                  <w:color w:val="000000"/>
                  <w:kern w:val="0"/>
                  <w:szCs w:val="20"/>
                </w:rPr>
                <w:delText>系统</w:delText>
              </w:r>
            </w:del>
          </w:p>
        </w:tc>
      </w:tr>
      <w:tr w:rsidR="008B718A" w:rsidDel="00D10A72" w:rsidTr="008B718A">
        <w:trPr>
          <w:trHeight w:val="90"/>
          <w:del w:id="746" w:author="LENOVO" w:date="2018-07-27T15:04:00Z"/>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B718A" w:rsidDel="00D10A72" w:rsidRDefault="008D3C48">
            <w:pPr>
              <w:jc w:val="center"/>
              <w:rPr>
                <w:del w:id="747" w:author="LENOVO" w:date="2018-07-27T15:04:00Z"/>
                <w:b w:val="0"/>
                <w:bCs w:val="0"/>
                <w:color w:val="000000"/>
                <w:kern w:val="0"/>
                <w:szCs w:val="20"/>
              </w:rPr>
            </w:pPr>
            <w:commentRangeStart w:id="748"/>
            <w:del w:id="749" w:author="LENOVO" w:date="2018-07-27T15:04:00Z">
              <w:r w:rsidDel="00D10A72">
                <w:rPr>
                  <w:rFonts w:hint="eastAsia"/>
                  <w:color w:val="000000"/>
                  <w:kern w:val="0"/>
                  <w:szCs w:val="20"/>
                </w:rPr>
                <w:delText>status</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50" w:author="LENOVO" w:date="2018-07-27T15:04:00Z"/>
                <w:color w:val="000000"/>
                <w:kern w:val="0"/>
                <w:szCs w:val="20"/>
              </w:rPr>
            </w:pPr>
            <w:del w:id="751" w:author="LENOVO" w:date="2018-07-27T15:04:00Z">
              <w:r w:rsidDel="00D10A72">
                <w:rPr>
                  <w:rFonts w:hint="eastAsia"/>
                  <w:color w:val="000000"/>
                  <w:kern w:val="0"/>
                  <w:szCs w:val="20"/>
                </w:rPr>
                <w:delText>Integer</w:delText>
              </w:r>
            </w:del>
          </w:p>
        </w:tc>
        <w:tc>
          <w:tcPr>
            <w:tcW w:w="2074"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52" w:author="LENOVO" w:date="2018-07-27T15:04:00Z"/>
                <w:color w:val="000000"/>
                <w:kern w:val="0"/>
                <w:szCs w:val="20"/>
              </w:rPr>
            </w:pPr>
            <w:del w:id="753" w:author="LENOVO" w:date="2018-07-27T15:04:00Z">
              <w:r w:rsidDel="00D10A72">
                <w:rPr>
                  <w:rFonts w:hint="eastAsia"/>
                  <w:color w:val="000000"/>
                  <w:kern w:val="0"/>
                  <w:szCs w:val="20"/>
                </w:rPr>
                <w:delText>1</w:delText>
              </w:r>
            </w:del>
          </w:p>
        </w:tc>
        <w:tc>
          <w:tcPr>
            <w:tcW w:w="2562" w:type="dxa"/>
            <w:vAlign w:val="center"/>
          </w:tcPr>
          <w:p w:rsidR="008B718A" w:rsidDel="00D10A72" w:rsidRDefault="008D3C48">
            <w:pPr>
              <w:jc w:val="center"/>
              <w:cnfStyle w:val="000000000000" w:firstRow="0" w:lastRow="0" w:firstColumn="0" w:lastColumn="0" w:oddVBand="0" w:evenVBand="0" w:oddHBand="0" w:evenHBand="0" w:firstRowFirstColumn="0" w:firstRowLastColumn="0" w:lastRowFirstColumn="0" w:lastRowLastColumn="0"/>
              <w:rPr>
                <w:del w:id="754" w:author="LENOVO" w:date="2018-07-27T15:04:00Z"/>
                <w:color w:val="000000"/>
                <w:kern w:val="0"/>
                <w:szCs w:val="20"/>
              </w:rPr>
            </w:pPr>
            <w:del w:id="755" w:author="LENOVO" w:date="2018-07-27T15:04:00Z">
              <w:r w:rsidDel="00D10A72">
                <w:rPr>
                  <w:rFonts w:hint="eastAsia"/>
                  <w:color w:val="000000"/>
                  <w:kern w:val="0"/>
                  <w:szCs w:val="20"/>
                </w:rPr>
                <w:delText>上传状态</w:delText>
              </w:r>
              <w:commentRangeEnd w:id="748"/>
              <w:r w:rsidR="00B049CF" w:rsidDel="00D10A72">
                <w:rPr>
                  <w:rStyle w:val="a6"/>
                </w:rPr>
                <w:commentReference w:id="748"/>
              </w:r>
            </w:del>
          </w:p>
        </w:tc>
      </w:tr>
    </w:tbl>
    <w:p w:rsidR="008B718A" w:rsidDel="00304D8E" w:rsidRDefault="008B718A">
      <w:pPr>
        <w:rPr>
          <w:del w:id="756" w:author="LENOVO" w:date="2018-07-27T11:05:00Z"/>
          <w:rFonts w:eastAsia="宋体"/>
        </w:rPr>
      </w:pPr>
    </w:p>
    <w:p w:rsidR="008B718A" w:rsidRDefault="008B718A">
      <w:pPr>
        <w:pStyle w:val="1"/>
        <w:pPrChange w:id="757" w:author="LENOVO" w:date="2018-07-26T22:11:00Z">
          <w:pPr/>
        </w:pPrChange>
      </w:pPr>
    </w:p>
    <w:sectPr w:rsidR="008B718A">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5" w:author="LENOVO" w:date="2018-07-27T15:31:00Z" w:initials="L">
    <w:p w:rsidR="002435FA" w:rsidRDefault="002435FA">
      <w:pPr>
        <w:pStyle w:val="a7"/>
      </w:pPr>
      <w:r>
        <w:rPr>
          <w:rStyle w:val="a6"/>
        </w:rPr>
        <w:annotationRef/>
      </w:r>
      <w:r>
        <w:rPr>
          <w:rFonts w:hint="eastAsia"/>
          <w:color w:val="000000"/>
          <w:kern w:val="0"/>
          <w:szCs w:val="20"/>
        </w:rPr>
        <w:t>商品项的注册成功率由检索到的近似商标名决定，如果有多个近似商标名对应了同一个商品项，则取最低值</w:t>
      </w:r>
    </w:p>
  </w:comment>
  <w:comment w:id="430" w:author="LENOVO" w:date="2018-07-27T15:31:00Z" w:initials="L">
    <w:p w:rsidR="00D10A72" w:rsidRDefault="00D10A72">
      <w:pPr>
        <w:pStyle w:val="a7"/>
      </w:pPr>
      <w:r>
        <w:rPr>
          <w:rStyle w:val="a6"/>
        </w:rPr>
        <w:annotationRef/>
      </w:r>
      <w:r>
        <w:t>概率确定不需要小数点部分吗？</w:t>
      </w:r>
    </w:p>
  </w:comment>
  <w:comment w:id="435" w:author="LENOVO" w:date="2018-07-27T15:32:00Z" w:initials="L">
    <w:p w:rsidR="00F0357C" w:rsidRDefault="00F0357C">
      <w:pPr>
        <w:pStyle w:val="a7"/>
      </w:pPr>
      <w:r>
        <w:rPr>
          <w:rStyle w:val="a6"/>
        </w:rPr>
        <w:annotationRef/>
      </w:r>
      <w:r>
        <w:t>目前阶段先</w:t>
      </w:r>
      <w:r w:rsidR="00EF3569">
        <w:t>只</w:t>
      </w:r>
      <w:r>
        <w:t>返回</w:t>
      </w:r>
      <w:r>
        <w:rPr>
          <w:rFonts w:hint="eastAsia"/>
        </w:rPr>
        <w:t>1个结果，为了后期拓展，按List做</w:t>
      </w:r>
    </w:p>
  </w:comment>
  <w:comment w:id="439" w:author="LENOVO" w:date="2018-07-27T15:31:00Z" w:initials="L">
    <w:p w:rsidR="00862550" w:rsidRDefault="00862550">
      <w:pPr>
        <w:pStyle w:val="a7"/>
      </w:pPr>
      <w:r>
        <w:rPr>
          <w:rStyle w:val="a6"/>
        </w:rPr>
        <w:annotationRef/>
      </w:r>
      <w:r>
        <w:t>已合并到实体类</w:t>
      </w:r>
      <w:r>
        <w:rPr>
          <w:rFonts w:hint="eastAsia"/>
        </w:rPr>
        <w:t>3.1.4</w:t>
      </w:r>
    </w:p>
  </w:comment>
  <w:comment w:id="466" w:author="LENOVO" w:date="2018-07-27T15:31:00Z" w:initials="L">
    <w:p w:rsidR="001C797C" w:rsidRDefault="001C797C">
      <w:pPr>
        <w:pStyle w:val="a7"/>
      </w:pPr>
      <w:r>
        <w:rPr>
          <w:rStyle w:val="a6"/>
        </w:rPr>
        <w:annotationRef/>
      </w:r>
      <w:r>
        <w:t>概率确定不需要小数点部分吗？</w:t>
      </w:r>
    </w:p>
  </w:comment>
  <w:comment w:id="483" w:author="LENOVO" w:date="2018-07-27T15:31:00Z" w:initials="L">
    <w:p w:rsidR="00862550" w:rsidRDefault="00862550">
      <w:pPr>
        <w:pStyle w:val="a7"/>
      </w:pPr>
      <w:r>
        <w:rPr>
          <w:rStyle w:val="a6"/>
        </w:rPr>
        <w:annotationRef/>
      </w:r>
      <w:r>
        <w:rPr>
          <w:rFonts w:hint="eastAsia"/>
        </w:rPr>
        <w:t>已合并到实体类3.1.5</w:t>
      </w:r>
    </w:p>
  </w:comment>
  <w:comment w:id="531" w:author="LENOVO" w:date="2018-07-27T15:31:00Z" w:initials="L">
    <w:p w:rsidR="00BF1622" w:rsidRDefault="00BF1622">
      <w:pPr>
        <w:pStyle w:val="a7"/>
      </w:pPr>
      <w:r>
        <w:rPr>
          <w:rStyle w:val="a6"/>
        </w:rPr>
        <w:annotationRef/>
      </w:r>
      <w:r>
        <w:t>认为没有使用只有一个成员属性的类的必要，已经被修改为类</w:t>
      </w:r>
      <w:r>
        <w:rPr>
          <w:rFonts w:hint="eastAsia"/>
        </w:rPr>
        <w:t>3.1.3中的一个字段</w:t>
      </w:r>
    </w:p>
  </w:comment>
  <w:comment w:id="560" w:author="LENOVO" w:date="2018-07-27T15:31:00Z" w:initials="L">
    <w:p w:rsidR="00593AB7" w:rsidRDefault="00593AB7">
      <w:pPr>
        <w:pStyle w:val="a7"/>
      </w:pPr>
      <w:r>
        <w:rPr>
          <w:rStyle w:val="a6"/>
        </w:rPr>
        <w:annotationRef/>
      </w:r>
      <w:r>
        <w:t>出于效率的考虑，近似商品详情暂定由请求方根据响应里提供的商标编号另外查库获得，不再由检索接口返回</w:t>
      </w:r>
    </w:p>
  </w:comment>
  <w:comment w:id="619" w:author="LENOVO" w:date="2018-07-27T15:31:00Z" w:initials="L">
    <w:p w:rsidR="00593AB7" w:rsidRDefault="00593AB7">
      <w:pPr>
        <w:pStyle w:val="a7"/>
      </w:pPr>
      <w:r>
        <w:rPr>
          <w:rStyle w:val="a6"/>
        </w:rPr>
        <w:annotationRef/>
      </w:r>
      <w:r>
        <w:t>此部分在</w:t>
      </w:r>
      <w:r>
        <w:rPr>
          <w:rFonts w:hint="eastAsia"/>
        </w:rPr>
        <w:t>7.25的会议讨论中，由于对推荐小项的专业性存在疑惑，暂时不做了</w:t>
      </w:r>
    </w:p>
  </w:comment>
  <w:comment w:id="657" w:author="LENOVO" w:date="2018-07-27T15:31:00Z" w:initials="L">
    <w:p w:rsidR="00483F51" w:rsidRDefault="00483F51">
      <w:pPr>
        <w:pStyle w:val="a7"/>
      </w:pPr>
      <w:r>
        <w:rPr>
          <w:rStyle w:val="a6"/>
        </w:rPr>
        <w:annotationRef/>
      </w:r>
      <w:r>
        <w:t>从使用</w:t>
      </w:r>
      <w:r>
        <w:rPr>
          <w:rFonts w:hint="eastAsia"/>
        </w:rPr>
        <w:t>http请求的场景考虑，可以将原本定义的后面两个输入实体类合并为这一个，提供检索必须的信息（名字、类别），以及请求方可能需要的其他信息即可</w:t>
      </w:r>
    </w:p>
  </w:comment>
  <w:comment w:id="716" w:author="LENOVO" w:date="2018-07-27T15:31:00Z" w:initials="L">
    <w:p w:rsidR="00B049CF" w:rsidRDefault="00B049CF">
      <w:pPr>
        <w:pStyle w:val="a7"/>
      </w:pPr>
      <w:r>
        <w:rPr>
          <w:rStyle w:val="a6"/>
        </w:rPr>
        <w:annotationRef/>
      </w:r>
      <w:r>
        <w:t>提问：这个</w:t>
      </w:r>
      <w:r>
        <w:rPr>
          <w:rFonts w:hint="eastAsia"/>
        </w:rPr>
        <w:t>AI系统状态指的是什么？与商标近似名字/合法判断有什么关系吗？</w:t>
      </w:r>
    </w:p>
  </w:comment>
  <w:comment w:id="748" w:author="LENOVO" w:date="2018-07-27T15:31:00Z" w:initials="L">
    <w:p w:rsidR="00B049CF" w:rsidRDefault="00B049CF">
      <w:pPr>
        <w:pStyle w:val="a7"/>
      </w:pPr>
      <w:r>
        <w:rPr>
          <w:rStyle w:val="a6"/>
        </w:rPr>
        <w:annotationRef/>
      </w:r>
      <w:r>
        <w:t>提问：同上</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F03" w:rsidRDefault="00761F03" w:rsidP="008C33E3">
      <w:r>
        <w:separator/>
      </w:r>
    </w:p>
  </w:endnote>
  <w:endnote w:type="continuationSeparator" w:id="0">
    <w:p w:rsidR="00761F03" w:rsidRDefault="00761F03" w:rsidP="008C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16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F03" w:rsidRDefault="00761F03" w:rsidP="008C33E3">
      <w:r>
        <w:separator/>
      </w:r>
    </w:p>
  </w:footnote>
  <w:footnote w:type="continuationSeparator" w:id="0">
    <w:p w:rsidR="00761F03" w:rsidRDefault="00761F03" w:rsidP="008C33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C2DC3"/>
    <w:multiLevelType w:val="hybridMultilevel"/>
    <w:tmpl w:val="0A4662AA"/>
    <w:lvl w:ilvl="0" w:tplc="35AC8580">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783139"/>
    <w:multiLevelType w:val="singleLevel"/>
    <w:tmpl w:val="AF968DBA"/>
    <w:lvl w:ilvl="0">
      <w:start w:val="1"/>
      <w:numFmt w:val="decimal"/>
      <w:lvlText w:val="1.%1"/>
      <w:lvlJc w:val="left"/>
      <w:pPr>
        <w:ind w:left="42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B2"/>
    <w:rsid w:val="00011F1F"/>
    <w:rsid w:val="00016128"/>
    <w:rsid w:val="00071C3F"/>
    <w:rsid w:val="000B431D"/>
    <w:rsid w:val="00112261"/>
    <w:rsid w:val="0015672D"/>
    <w:rsid w:val="00166AF5"/>
    <w:rsid w:val="0018202E"/>
    <w:rsid w:val="001A00F3"/>
    <w:rsid w:val="001C797C"/>
    <w:rsid w:val="001D376B"/>
    <w:rsid w:val="001E37C6"/>
    <w:rsid w:val="001F159C"/>
    <w:rsid w:val="0023248D"/>
    <w:rsid w:val="0024156B"/>
    <w:rsid w:val="002435FA"/>
    <w:rsid w:val="00264E2E"/>
    <w:rsid w:val="002953AE"/>
    <w:rsid w:val="002B1020"/>
    <w:rsid w:val="002C62D1"/>
    <w:rsid w:val="00304D8E"/>
    <w:rsid w:val="0034524C"/>
    <w:rsid w:val="003831F8"/>
    <w:rsid w:val="003C1E94"/>
    <w:rsid w:val="003D4C0C"/>
    <w:rsid w:val="003F542D"/>
    <w:rsid w:val="00442AA0"/>
    <w:rsid w:val="00444378"/>
    <w:rsid w:val="00456FC7"/>
    <w:rsid w:val="00483F51"/>
    <w:rsid w:val="00491E63"/>
    <w:rsid w:val="004F4C9E"/>
    <w:rsid w:val="005015DE"/>
    <w:rsid w:val="005245C0"/>
    <w:rsid w:val="00546811"/>
    <w:rsid w:val="0055788D"/>
    <w:rsid w:val="00591623"/>
    <w:rsid w:val="00593AB7"/>
    <w:rsid w:val="005D7A10"/>
    <w:rsid w:val="006566A8"/>
    <w:rsid w:val="006A3BB5"/>
    <w:rsid w:val="0073030A"/>
    <w:rsid w:val="00761F03"/>
    <w:rsid w:val="007A4383"/>
    <w:rsid w:val="007C176B"/>
    <w:rsid w:val="007D306C"/>
    <w:rsid w:val="007F7056"/>
    <w:rsid w:val="00802C7C"/>
    <w:rsid w:val="008161E0"/>
    <w:rsid w:val="00836ED6"/>
    <w:rsid w:val="00862550"/>
    <w:rsid w:val="008B718A"/>
    <w:rsid w:val="008C33E3"/>
    <w:rsid w:val="008D3C48"/>
    <w:rsid w:val="008D59FD"/>
    <w:rsid w:val="009174AE"/>
    <w:rsid w:val="00923227"/>
    <w:rsid w:val="00930658"/>
    <w:rsid w:val="009413B3"/>
    <w:rsid w:val="00983671"/>
    <w:rsid w:val="00993A31"/>
    <w:rsid w:val="009A4FA1"/>
    <w:rsid w:val="009C72B7"/>
    <w:rsid w:val="00A224D5"/>
    <w:rsid w:val="00A47F1F"/>
    <w:rsid w:val="00A520F2"/>
    <w:rsid w:val="00A803FF"/>
    <w:rsid w:val="00A96AB7"/>
    <w:rsid w:val="00AB1EFF"/>
    <w:rsid w:val="00AB6A6F"/>
    <w:rsid w:val="00AD1BDF"/>
    <w:rsid w:val="00AE1F63"/>
    <w:rsid w:val="00AE361F"/>
    <w:rsid w:val="00AF5C40"/>
    <w:rsid w:val="00B049CF"/>
    <w:rsid w:val="00B3350B"/>
    <w:rsid w:val="00BD5689"/>
    <w:rsid w:val="00BF1622"/>
    <w:rsid w:val="00C27E90"/>
    <w:rsid w:val="00C810C9"/>
    <w:rsid w:val="00CD1BB2"/>
    <w:rsid w:val="00CE2A80"/>
    <w:rsid w:val="00D10A72"/>
    <w:rsid w:val="00D1407C"/>
    <w:rsid w:val="00D22064"/>
    <w:rsid w:val="00D2244D"/>
    <w:rsid w:val="00D71BF9"/>
    <w:rsid w:val="00D9349E"/>
    <w:rsid w:val="00DA6A15"/>
    <w:rsid w:val="00DB1452"/>
    <w:rsid w:val="00DF5F8C"/>
    <w:rsid w:val="00E36C9C"/>
    <w:rsid w:val="00E77AF6"/>
    <w:rsid w:val="00EA3969"/>
    <w:rsid w:val="00EC6673"/>
    <w:rsid w:val="00EF3569"/>
    <w:rsid w:val="00EF4B21"/>
    <w:rsid w:val="00F0357C"/>
    <w:rsid w:val="00F13E2F"/>
    <w:rsid w:val="00F14E87"/>
    <w:rsid w:val="00F27DB3"/>
    <w:rsid w:val="00F3459E"/>
    <w:rsid w:val="00F51E60"/>
    <w:rsid w:val="00FE0D67"/>
    <w:rsid w:val="00FF43CC"/>
    <w:rsid w:val="041B0336"/>
    <w:rsid w:val="04ED1E58"/>
    <w:rsid w:val="071608D7"/>
    <w:rsid w:val="07AF3424"/>
    <w:rsid w:val="08006FCB"/>
    <w:rsid w:val="08340A28"/>
    <w:rsid w:val="08A574B6"/>
    <w:rsid w:val="08C45815"/>
    <w:rsid w:val="0913335A"/>
    <w:rsid w:val="09205317"/>
    <w:rsid w:val="09CD582C"/>
    <w:rsid w:val="0A4F7514"/>
    <w:rsid w:val="0AD41E23"/>
    <w:rsid w:val="0C81528F"/>
    <w:rsid w:val="0F5A4A37"/>
    <w:rsid w:val="0F5F2E22"/>
    <w:rsid w:val="10291182"/>
    <w:rsid w:val="12DB1057"/>
    <w:rsid w:val="12F57207"/>
    <w:rsid w:val="13297FD8"/>
    <w:rsid w:val="14260FD7"/>
    <w:rsid w:val="1443516B"/>
    <w:rsid w:val="1561200E"/>
    <w:rsid w:val="15B76B2C"/>
    <w:rsid w:val="16DB0CB5"/>
    <w:rsid w:val="18BE647D"/>
    <w:rsid w:val="198312AD"/>
    <w:rsid w:val="19A96FDC"/>
    <w:rsid w:val="1A165F82"/>
    <w:rsid w:val="1AED3FD8"/>
    <w:rsid w:val="1B1161AC"/>
    <w:rsid w:val="1B3505ED"/>
    <w:rsid w:val="1E7D6C2D"/>
    <w:rsid w:val="1E993AE8"/>
    <w:rsid w:val="1EB65855"/>
    <w:rsid w:val="1EB92F1E"/>
    <w:rsid w:val="1F0114FB"/>
    <w:rsid w:val="1F3F33AF"/>
    <w:rsid w:val="20471330"/>
    <w:rsid w:val="20731E22"/>
    <w:rsid w:val="215F3530"/>
    <w:rsid w:val="21654E79"/>
    <w:rsid w:val="22082FF2"/>
    <w:rsid w:val="22F20B5C"/>
    <w:rsid w:val="232A6A69"/>
    <w:rsid w:val="24A6753A"/>
    <w:rsid w:val="24CE5083"/>
    <w:rsid w:val="25B53005"/>
    <w:rsid w:val="25D922E1"/>
    <w:rsid w:val="26F6288A"/>
    <w:rsid w:val="27BB6B45"/>
    <w:rsid w:val="27EB7154"/>
    <w:rsid w:val="29965C90"/>
    <w:rsid w:val="2A2E0DB0"/>
    <w:rsid w:val="2AC25544"/>
    <w:rsid w:val="2B436FF5"/>
    <w:rsid w:val="2D8B5BBC"/>
    <w:rsid w:val="2F1550EF"/>
    <w:rsid w:val="2F655F01"/>
    <w:rsid w:val="2FDF0075"/>
    <w:rsid w:val="301F3127"/>
    <w:rsid w:val="30516F3A"/>
    <w:rsid w:val="312F0A33"/>
    <w:rsid w:val="31AE2E62"/>
    <w:rsid w:val="32A77CC6"/>
    <w:rsid w:val="338D0F3C"/>
    <w:rsid w:val="339B0275"/>
    <w:rsid w:val="36DF5CA1"/>
    <w:rsid w:val="37434805"/>
    <w:rsid w:val="3839462C"/>
    <w:rsid w:val="39054E29"/>
    <w:rsid w:val="39537D00"/>
    <w:rsid w:val="399C4B9B"/>
    <w:rsid w:val="3A2C3196"/>
    <w:rsid w:val="3A553819"/>
    <w:rsid w:val="3A9B5BF4"/>
    <w:rsid w:val="3B5F1727"/>
    <w:rsid w:val="3B9C2ED1"/>
    <w:rsid w:val="3BAD0F2F"/>
    <w:rsid w:val="3BE907C2"/>
    <w:rsid w:val="3C7706D5"/>
    <w:rsid w:val="3CAE12D3"/>
    <w:rsid w:val="3DB01341"/>
    <w:rsid w:val="3E715C53"/>
    <w:rsid w:val="3EAD671E"/>
    <w:rsid w:val="3FE73A0E"/>
    <w:rsid w:val="409B1708"/>
    <w:rsid w:val="42772E33"/>
    <w:rsid w:val="447A2DA4"/>
    <w:rsid w:val="4546765E"/>
    <w:rsid w:val="455E41D2"/>
    <w:rsid w:val="46F86B90"/>
    <w:rsid w:val="494B50B7"/>
    <w:rsid w:val="4AE71E6E"/>
    <w:rsid w:val="4B896F7B"/>
    <w:rsid w:val="4E487970"/>
    <w:rsid w:val="4E4B2D15"/>
    <w:rsid w:val="4E9B6A67"/>
    <w:rsid w:val="4FC15F22"/>
    <w:rsid w:val="50CC447F"/>
    <w:rsid w:val="511E07B2"/>
    <w:rsid w:val="51B1703C"/>
    <w:rsid w:val="530B738C"/>
    <w:rsid w:val="53920CE3"/>
    <w:rsid w:val="53DC3B2F"/>
    <w:rsid w:val="548200D5"/>
    <w:rsid w:val="553212F8"/>
    <w:rsid w:val="56934D11"/>
    <w:rsid w:val="569869D2"/>
    <w:rsid w:val="57527C86"/>
    <w:rsid w:val="57EF7CD9"/>
    <w:rsid w:val="581057FB"/>
    <w:rsid w:val="5A014996"/>
    <w:rsid w:val="5AD329DC"/>
    <w:rsid w:val="5B7E4E20"/>
    <w:rsid w:val="5D2E4B77"/>
    <w:rsid w:val="5E0A0915"/>
    <w:rsid w:val="5E9A6750"/>
    <w:rsid w:val="5F5A037A"/>
    <w:rsid w:val="5F9721F4"/>
    <w:rsid w:val="60A41F1F"/>
    <w:rsid w:val="60C74FBF"/>
    <w:rsid w:val="63EC614E"/>
    <w:rsid w:val="6BE91BF6"/>
    <w:rsid w:val="6C1A2055"/>
    <w:rsid w:val="6DAC3F39"/>
    <w:rsid w:val="6DD22E22"/>
    <w:rsid w:val="6DEC1C01"/>
    <w:rsid w:val="6E310BE5"/>
    <w:rsid w:val="6E4C3DC4"/>
    <w:rsid w:val="6EFE37DE"/>
    <w:rsid w:val="6F79441D"/>
    <w:rsid w:val="6FBB6985"/>
    <w:rsid w:val="71497748"/>
    <w:rsid w:val="71C8616A"/>
    <w:rsid w:val="724229B4"/>
    <w:rsid w:val="73D76404"/>
    <w:rsid w:val="75871CF8"/>
    <w:rsid w:val="764953E9"/>
    <w:rsid w:val="76B91BEA"/>
    <w:rsid w:val="79A95E4A"/>
    <w:rsid w:val="7CCA3F42"/>
    <w:rsid w:val="7E600F11"/>
    <w:rsid w:val="7F1C0DFB"/>
    <w:rsid w:val="7F77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AB6A6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43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4437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4437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rPr>
      <w:b/>
      <w:bCs/>
      <w:sz w:val="32"/>
      <w:szCs w:val="32"/>
    </w:rPr>
  </w:style>
  <w:style w:type="table" w:customStyle="1" w:styleId="4-51">
    <w:name w:val="网格表 4 - 着色 51"/>
    <w:basedOn w:val="a1"/>
    <w:uiPriority w:val="49"/>
    <w:qFormat/>
    <w:rPr>
      <w:rFonts w:ascii="Times New Roman" w:eastAsia="宋体" w:hAnsi="Times New Roman" w:cs="Times New Roman"/>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6">
    <w:name w:val="annotation reference"/>
    <w:basedOn w:val="a0"/>
    <w:uiPriority w:val="99"/>
    <w:semiHidden/>
    <w:unhideWhenUsed/>
    <w:rsid w:val="008C33E3"/>
    <w:rPr>
      <w:sz w:val="21"/>
      <w:szCs w:val="21"/>
    </w:rPr>
  </w:style>
  <w:style w:type="paragraph" w:styleId="a7">
    <w:name w:val="annotation text"/>
    <w:basedOn w:val="a"/>
    <w:link w:val="Char1"/>
    <w:uiPriority w:val="99"/>
    <w:semiHidden/>
    <w:unhideWhenUsed/>
    <w:rsid w:val="008C33E3"/>
    <w:pPr>
      <w:jc w:val="left"/>
    </w:pPr>
  </w:style>
  <w:style w:type="character" w:customStyle="1" w:styleId="Char1">
    <w:name w:val="批注文字 Char"/>
    <w:basedOn w:val="a0"/>
    <w:link w:val="a7"/>
    <w:uiPriority w:val="99"/>
    <w:semiHidden/>
    <w:rsid w:val="008C33E3"/>
    <w:rPr>
      <w:kern w:val="2"/>
      <w:sz w:val="24"/>
      <w:szCs w:val="24"/>
    </w:rPr>
  </w:style>
  <w:style w:type="paragraph" w:styleId="a8">
    <w:name w:val="annotation subject"/>
    <w:basedOn w:val="a7"/>
    <w:next w:val="a7"/>
    <w:link w:val="Char2"/>
    <w:uiPriority w:val="99"/>
    <w:semiHidden/>
    <w:unhideWhenUsed/>
    <w:rsid w:val="008C33E3"/>
    <w:rPr>
      <w:b/>
      <w:bCs/>
    </w:rPr>
  </w:style>
  <w:style w:type="character" w:customStyle="1" w:styleId="Char2">
    <w:name w:val="批注主题 Char"/>
    <w:basedOn w:val="Char1"/>
    <w:link w:val="a8"/>
    <w:uiPriority w:val="99"/>
    <w:semiHidden/>
    <w:rsid w:val="008C33E3"/>
    <w:rPr>
      <w:b/>
      <w:bCs/>
      <w:kern w:val="2"/>
      <w:sz w:val="24"/>
      <w:szCs w:val="24"/>
    </w:rPr>
  </w:style>
  <w:style w:type="paragraph" w:styleId="a9">
    <w:name w:val="Balloon Text"/>
    <w:basedOn w:val="a"/>
    <w:link w:val="Char3"/>
    <w:uiPriority w:val="99"/>
    <w:semiHidden/>
    <w:unhideWhenUsed/>
    <w:rsid w:val="008C33E3"/>
    <w:rPr>
      <w:sz w:val="18"/>
      <w:szCs w:val="18"/>
    </w:rPr>
  </w:style>
  <w:style w:type="character" w:customStyle="1" w:styleId="Char3">
    <w:name w:val="批注框文本 Char"/>
    <w:basedOn w:val="a0"/>
    <w:link w:val="a9"/>
    <w:uiPriority w:val="99"/>
    <w:semiHidden/>
    <w:rsid w:val="008C33E3"/>
    <w:rPr>
      <w:kern w:val="2"/>
      <w:sz w:val="18"/>
      <w:szCs w:val="18"/>
    </w:rPr>
  </w:style>
  <w:style w:type="character" w:customStyle="1" w:styleId="1Char">
    <w:name w:val="标题 1 Char"/>
    <w:basedOn w:val="a0"/>
    <w:link w:val="1"/>
    <w:uiPriority w:val="9"/>
    <w:rsid w:val="00AB6A6F"/>
    <w:rPr>
      <w:b/>
      <w:bCs/>
      <w:kern w:val="44"/>
      <w:sz w:val="44"/>
      <w:szCs w:val="44"/>
    </w:rPr>
  </w:style>
  <w:style w:type="table" w:styleId="3-1">
    <w:name w:val="Medium Grid 3 Accent 1"/>
    <w:basedOn w:val="a1"/>
    <w:uiPriority w:val="69"/>
    <w:rsid w:val="00AB6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richtext">
    <w:name w:val="richtext"/>
    <w:basedOn w:val="a0"/>
    <w:rsid w:val="00AB6A6F"/>
  </w:style>
  <w:style w:type="paragraph" w:styleId="HTML">
    <w:name w:val="HTML Preformatted"/>
    <w:basedOn w:val="a"/>
    <w:link w:val="HTMLChar"/>
    <w:uiPriority w:val="99"/>
    <w:unhideWhenUsed/>
    <w:rsid w:val="00AB6A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AB6A6F"/>
    <w:rPr>
      <w:rFonts w:ascii="宋体" w:eastAsia="宋体" w:hAnsi="宋体" w:cs="宋体"/>
      <w:sz w:val="24"/>
      <w:szCs w:val="24"/>
    </w:rPr>
  </w:style>
  <w:style w:type="character" w:styleId="aa">
    <w:name w:val="Hyperlink"/>
    <w:basedOn w:val="a0"/>
    <w:uiPriority w:val="99"/>
    <w:semiHidden/>
    <w:unhideWhenUsed/>
    <w:rsid w:val="00AB6A6F"/>
    <w:rPr>
      <w:color w:val="0000FF"/>
      <w:u w:val="single"/>
    </w:rPr>
  </w:style>
  <w:style w:type="character" w:customStyle="1" w:styleId="4Char">
    <w:name w:val="标题 4 Char"/>
    <w:basedOn w:val="a0"/>
    <w:link w:val="4"/>
    <w:uiPriority w:val="9"/>
    <w:rsid w:val="0044437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444378"/>
    <w:rPr>
      <w:b/>
      <w:bCs/>
      <w:kern w:val="2"/>
      <w:sz w:val="28"/>
      <w:szCs w:val="28"/>
    </w:rPr>
  </w:style>
  <w:style w:type="character" w:customStyle="1" w:styleId="6Char">
    <w:name w:val="标题 6 Char"/>
    <w:basedOn w:val="a0"/>
    <w:link w:val="6"/>
    <w:uiPriority w:val="9"/>
    <w:rsid w:val="00444378"/>
    <w:rPr>
      <w:rFonts w:asciiTheme="majorHAnsi" w:eastAsiaTheme="majorEastAsia" w:hAnsiTheme="majorHAnsi" w:cstheme="majorBidi"/>
      <w:b/>
      <w:bCs/>
      <w:kern w:val="2"/>
      <w:sz w:val="24"/>
      <w:szCs w:val="24"/>
    </w:rPr>
  </w:style>
  <w:style w:type="paragraph" w:customStyle="1" w:styleId="ab">
    <w:name w:val="版权申明"/>
    <w:basedOn w:val="a"/>
    <w:rsid w:val="00F14E87"/>
    <w:pPr>
      <w:jc w:val="center"/>
    </w:pPr>
    <w:rPr>
      <w:rFonts w:ascii="宋体" w:eastAsia="微软雅黑" w:hAnsi="宋体" w:cs="宋体"/>
      <w:b/>
      <w:bCs/>
      <w:color w:val="000000"/>
      <w:szCs w:val="20"/>
    </w:rPr>
  </w:style>
  <w:style w:type="paragraph" w:styleId="ac">
    <w:name w:val="caption"/>
    <w:basedOn w:val="a"/>
    <w:next w:val="a"/>
    <w:uiPriority w:val="35"/>
    <w:unhideWhenUsed/>
    <w:qFormat/>
    <w:rsid w:val="00EC6673"/>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AB6A6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43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4437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4437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rPr>
      <w:b/>
      <w:bCs/>
      <w:sz w:val="32"/>
      <w:szCs w:val="32"/>
    </w:rPr>
  </w:style>
  <w:style w:type="table" w:customStyle="1" w:styleId="4-51">
    <w:name w:val="网格表 4 - 着色 51"/>
    <w:basedOn w:val="a1"/>
    <w:uiPriority w:val="49"/>
    <w:qFormat/>
    <w:rPr>
      <w:rFonts w:ascii="Times New Roman" w:eastAsia="宋体" w:hAnsi="Times New Roman" w:cs="Times New Roman"/>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6">
    <w:name w:val="annotation reference"/>
    <w:basedOn w:val="a0"/>
    <w:uiPriority w:val="99"/>
    <w:semiHidden/>
    <w:unhideWhenUsed/>
    <w:rsid w:val="008C33E3"/>
    <w:rPr>
      <w:sz w:val="21"/>
      <w:szCs w:val="21"/>
    </w:rPr>
  </w:style>
  <w:style w:type="paragraph" w:styleId="a7">
    <w:name w:val="annotation text"/>
    <w:basedOn w:val="a"/>
    <w:link w:val="Char1"/>
    <w:uiPriority w:val="99"/>
    <w:semiHidden/>
    <w:unhideWhenUsed/>
    <w:rsid w:val="008C33E3"/>
    <w:pPr>
      <w:jc w:val="left"/>
    </w:pPr>
  </w:style>
  <w:style w:type="character" w:customStyle="1" w:styleId="Char1">
    <w:name w:val="批注文字 Char"/>
    <w:basedOn w:val="a0"/>
    <w:link w:val="a7"/>
    <w:uiPriority w:val="99"/>
    <w:semiHidden/>
    <w:rsid w:val="008C33E3"/>
    <w:rPr>
      <w:kern w:val="2"/>
      <w:sz w:val="24"/>
      <w:szCs w:val="24"/>
    </w:rPr>
  </w:style>
  <w:style w:type="paragraph" w:styleId="a8">
    <w:name w:val="annotation subject"/>
    <w:basedOn w:val="a7"/>
    <w:next w:val="a7"/>
    <w:link w:val="Char2"/>
    <w:uiPriority w:val="99"/>
    <w:semiHidden/>
    <w:unhideWhenUsed/>
    <w:rsid w:val="008C33E3"/>
    <w:rPr>
      <w:b/>
      <w:bCs/>
    </w:rPr>
  </w:style>
  <w:style w:type="character" w:customStyle="1" w:styleId="Char2">
    <w:name w:val="批注主题 Char"/>
    <w:basedOn w:val="Char1"/>
    <w:link w:val="a8"/>
    <w:uiPriority w:val="99"/>
    <w:semiHidden/>
    <w:rsid w:val="008C33E3"/>
    <w:rPr>
      <w:b/>
      <w:bCs/>
      <w:kern w:val="2"/>
      <w:sz w:val="24"/>
      <w:szCs w:val="24"/>
    </w:rPr>
  </w:style>
  <w:style w:type="paragraph" w:styleId="a9">
    <w:name w:val="Balloon Text"/>
    <w:basedOn w:val="a"/>
    <w:link w:val="Char3"/>
    <w:uiPriority w:val="99"/>
    <w:semiHidden/>
    <w:unhideWhenUsed/>
    <w:rsid w:val="008C33E3"/>
    <w:rPr>
      <w:sz w:val="18"/>
      <w:szCs w:val="18"/>
    </w:rPr>
  </w:style>
  <w:style w:type="character" w:customStyle="1" w:styleId="Char3">
    <w:name w:val="批注框文本 Char"/>
    <w:basedOn w:val="a0"/>
    <w:link w:val="a9"/>
    <w:uiPriority w:val="99"/>
    <w:semiHidden/>
    <w:rsid w:val="008C33E3"/>
    <w:rPr>
      <w:kern w:val="2"/>
      <w:sz w:val="18"/>
      <w:szCs w:val="18"/>
    </w:rPr>
  </w:style>
  <w:style w:type="character" w:customStyle="1" w:styleId="1Char">
    <w:name w:val="标题 1 Char"/>
    <w:basedOn w:val="a0"/>
    <w:link w:val="1"/>
    <w:uiPriority w:val="9"/>
    <w:rsid w:val="00AB6A6F"/>
    <w:rPr>
      <w:b/>
      <w:bCs/>
      <w:kern w:val="44"/>
      <w:sz w:val="44"/>
      <w:szCs w:val="44"/>
    </w:rPr>
  </w:style>
  <w:style w:type="table" w:styleId="3-1">
    <w:name w:val="Medium Grid 3 Accent 1"/>
    <w:basedOn w:val="a1"/>
    <w:uiPriority w:val="69"/>
    <w:rsid w:val="00AB6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richtext">
    <w:name w:val="richtext"/>
    <w:basedOn w:val="a0"/>
    <w:rsid w:val="00AB6A6F"/>
  </w:style>
  <w:style w:type="paragraph" w:styleId="HTML">
    <w:name w:val="HTML Preformatted"/>
    <w:basedOn w:val="a"/>
    <w:link w:val="HTMLChar"/>
    <w:uiPriority w:val="99"/>
    <w:unhideWhenUsed/>
    <w:rsid w:val="00AB6A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AB6A6F"/>
    <w:rPr>
      <w:rFonts w:ascii="宋体" w:eastAsia="宋体" w:hAnsi="宋体" w:cs="宋体"/>
      <w:sz w:val="24"/>
      <w:szCs w:val="24"/>
    </w:rPr>
  </w:style>
  <w:style w:type="character" w:styleId="aa">
    <w:name w:val="Hyperlink"/>
    <w:basedOn w:val="a0"/>
    <w:uiPriority w:val="99"/>
    <w:semiHidden/>
    <w:unhideWhenUsed/>
    <w:rsid w:val="00AB6A6F"/>
    <w:rPr>
      <w:color w:val="0000FF"/>
      <w:u w:val="single"/>
    </w:rPr>
  </w:style>
  <w:style w:type="character" w:customStyle="1" w:styleId="4Char">
    <w:name w:val="标题 4 Char"/>
    <w:basedOn w:val="a0"/>
    <w:link w:val="4"/>
    <w:uiPriority w:val="9"/>
    <w:rsid w:val="0044437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444378"/>
    <w:rPr>
      <w:b/>
      <w:bCs/>
      <w:kern w:val="2"/>
      <w:sz w:val="28"/>
      <w:szCs w:val="28"/>
    </w:rPr>
  </w:style>
  <w:style w:type="character" w:customStyle="1" w:styleId="6Char">
    <w:name w:val="标题 6 Char"/>
    <w:basedOn w:val="a0"/>
    <w:link w:val="6"/>
    <w:uiPriority w:val="9"/>
    <w:rsid w:val="00444378"/>
    <w:rPr>
      <w:rFonts w:asciiTheme="majorHAnsi" w:eastAsiaTheme="majorEastAsia" w:hAnsiTheme="majorHAnsi" w:cstheme="majorBidi"/>
      <w:b/>
      <w:bCs/>
      <w:kern w:val="2"/>
      <w:sz w:val="24"/>
      <w:szCs w:val="24"/>
    </w:rPr>
  </w:style>
  <w:style w:type="paragraph" w:customStyle="1" w:styleId="ab">
    <w:name w:val="版权申明"/>
    <w:basedOn w:val="a"/>
    <w:rsid w:val="00F14E87"/>
    <w:pPr>
      <w:jc w:val="center"/>
    </w:pPr>
    <w:rPr>
      <w:rFonts w:ascii="宋体" w:eastAsia="微软雅黑" w:hAnsi="宋体" w:cs="宋体"/>
      <w:b/>
      <w:bCs/>
      <w:color w:val="000000"/>
      <w:szCs w:val="20"/>
    </w:rPr>
  </w:style>
  <w:style w:type="paragraph" w:styleId="ac">
    <w:name w:val="caption"/>
    <w:basedOn w:val="a"/>
    <w:next w:val="a"/>
    <w:uiPriority w:val="35"/>
    <w:unhideWhenUsed/>
    <w:qFormat/>
    <w:rsid w:val="00EC667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__1.vsdx"/><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E7A99-F599-49C7-A82C-02AB8010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windylee</dc:creator>
  <cp:lastModifiedBy>LENOVO</cp:lastModifiedBy>
  <cp:revision>98</cp:revision>
  <dcterms:created xsi:type="dcterms:W3CDTF">2018-06-13T01:14:00Z</dcterms:created>
  <dcterms:modified xsi:type="dcterms:W3CDTF">2018-07-27T15:04:00Z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